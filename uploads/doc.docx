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026"/>
      </w:tblGrid>
      <w:tr w:rsidR="00216596" w:rsidRPr="00216596" w:rsidTr="00216596">
        <w:trPr>
          <w:tblCellSpacing w:w="0" w:type="dxa"/>
        </w:trPr>
        <w:tc>
          <w:tcPr>
            <w:tcW w:w="0" w:type="auto"/>
            <w:vAlign w:val="bottom"/>
            <w:hideMark/>
          </w:tcPr>
          <w:p w:rsidR="00216596" w:rsidRPr="00216596" w:rsidRDefault="00216596" w:rsidP="002165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797810" cy="784860"/>
                  <wp:effectExtent l="0" t="0" r="2540" b="0"/>
                  <wp:docPr id="19" name="Picture 19" descr="ONJava.com -- The Independent Source for Enterprise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Java.com -- The Independent Source for Enterprise Jav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7810" cy="784860"/>
                          </a:xfrm>
                          <a:prstGeom prst="rect">
                            <a:avLst/>
                          </a:prstGeom>
                          <a:noFill/>
                          <a:ln>
                            <a:noFill/>
                          </a:ln>
                        </pic:spPr>
                      </pic:pic>
                    </a:graphicData>
                  </a:graphic>
                </wp:inline>
              </w:drawing>
            </w:r>
          </w:p>
        </w:tc>
      </w:tr>
    </w:tbl>
    <w:p w:rsidR="00216596" w:rsidRPr="00216596" w:rsidRDefault="00216596" w:rsidP="0021659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8990"/>
        <w:gridCol w:w="36"/>
      </w:tblGrid>
      <w:tr w:rsidR="00216596" w:rsidRPr="00216596" w:rsidTr="00216596">
        <w:trPr>
          <w:tblCellSpacing w:w="0" w:type="dxa"/>
        </w:trPr>
        <w:tc>
          <w:tcPr>
            <w:tcW w:w="0" w:type="auto"/>
            <w:gridSpan w:val="2"/>
            <w:hideMark/>
          </w:tcPr>
          <w:p w:rsidR="00216596" w:rsidRPr="00216596" w:rsidRDefault="00216596" w:rsidP="00216596">
            <w:pPr>
              <w:spacing w:after="0" w:line="240" w:lineRule="auto"/>
              <w:divId w:val="830677394"/>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784860" cy="156845"/>
                  <wp:effectExtent l="0" t="0" r="0" b="0"/>
                  <wp:docPr id="18" name="Picture 18" descr="oreilly.co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eilly.co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860" cy="15684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1085215" cy="156845"/>
                  <wp:effectExtent l="0" t="0" r="635" b="0"/>
                  <wp:docPr id="17" name="Picture 17" descr="Safari Books Onlin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fari Books Onlin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215" cy="15684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839470" cy="156845"/>
                  <wp:effectExtent l="0" t="0" r="0" b="0"/>
                  <wp:docPr id="16" name="Picture 16" descr="Conferenc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erenc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9470" cy="156845"/>
                          </a:xfrm>
                          <a:prstGeom prst="rect">
                            <a:avLst/>
                          </a:prstGeom>
                          <a:noFill/>
                          <a:ln>
                            <a:noFill/>
                          </a:ln>
                        </pic:spPr>
                      </pic:pic>
                    </a:graphicData>
                  </a:graphic>
                </wp:inline>
              </w:drawing>
            </w:r>
          </w:p>
        </w:tc>
      </w:tr>
      <w:tr w:rsidR="00216596" w:rsidRPr="00216596" w:rsidTr="00216596">
        <w:trPr>
          <w:tblCellSpacing w:w="0" w:type="dxa"/>
          <w:hidden/>
        </w:trPr>
        <w:tc>
          <w:tcPr>
            <w:tcW w:w="0" w:type="auto"/>
            <w:tcBorders>
              <w:bottom w:val="single" w:sz="6" w:space="0" w:color="DDDDDD"/>
            </w:tcBorders>
            <w:shd w:val="clear" w:color="auto" w:fill="330066"/>
            <w:vAlign w:val="center"/>
            <w:hideMark/>
          </w:tcPr>
          <w:p w:rsidR="00216596" w:rsidRPr="00216596" w:rsidRDefault="00216596" w:rsidP="00216596">
            <w:pPr>
              <w:pBdr>
                <w:bottom w:val="single" w:sz="6" w:space="1" w:color="auto"/>
              </w:pBdr>
              <w:spacing w:after="0" w:line="240" w:lineRule="auto"/>
              <w:jc w:val="center"/>
              <w:rPr>
                <w:rFonts w:ascii="Arial" w:eastAsia="Times New Roman" w:hAnsi="Arial" w:cs="Arial"/>
                <w:vanish/>
                <w:sz w:val="16"/>
                <w:szCs w:val="16"/>
                <w:lang w:eastAsia="en-IN"/>
              </w:rPr>
            </w:pPr>
            <w:r w:rsidRPr="00216596">
              <w:rPr>
                <w:rFonts w:ascii="Arial" w:eastAsia="Times New Roman" w:hAnsi="Arial" w:cs="Arial"/>
                <w:vanish/>
                <w:sz w:val="16"/>
                <w:szCs w:val="16"/>
                <w:lang w:eastAsia="en-IN"/>
              </w:rPr>
              <w:t>Top of Form</w:t>
            </w:r>
          </w:p>
          <w:p w:rsidR="00216596" w:rsidRPr="00216596" w:rsidRDefault="00216596" w:rsidP="00216596">
            <w:pPr>
              <w:shd w:val="clear" w:color="auto" w:fill="FFFFFF"/>
              <w:spacing w:after="0" w:line="240" w:lineRule="auto"/>
              <w:rPr>
                <w:rFonts w:ascii="Times New Roman" w:eastAsia="Times New Roman" w:hAnsi="Times New Roman" w:cs="Times New Roman"/>
                <w:sz w:val="24"/>
                <w:szCs w:val="24"/>
                <w:lang w:eastAsia="en-IN"/>
              </w:rPr>
            </w:pPr>
            <w:r w:rsidRPr="00216596">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7pt;height:18.25pt" o:ole="">
                  <v:imagedata r:id="rId14" o:title=""/>
                </v:shape>
                <w:control r:id="rId15" w:name="DefaultOcxName" w:shapeid="_x0000_i1031"/>
              </w:object>
            </w:r>
          </w:p>
          <w:p w:rsidR="00216596" w:rsidRPr="00216596" w:rsidRDefault="00216596" w:rsidP="00216596">
            <w:pPr>
              <w:spacing w:after="150" w:line="240" w:lineRule="auto"/>
              <w:rPr>
                <w:rFonts w:ascii="Times New Roman" w:eastAsia="Times New Roman" w:hAnsi="Times New Roman" w:cs="Times New Roman"/>
                <w:sz w:val="24"/>
                <w:szCs w:val="24"/>
                <w:lang w:eastAsia="en-IN"/>
              </w:rPr>
            </w:pPr>
            <w:r w:rsidRPr="00216596">
              <w:rPr>
                <w:rFonts w:ascii="Times New Roman" w:eastAsia="Times New Roman" w:hAnsi="Times New Roman" w:cs="Times New Roman"/>
                <w:sz w:val="24"/>
                <w:szCs w:val="24"/>
              </w:rPr>
              <w:object w:dxaOrig="225" w:dyaOrig="225">
                <v:shape id="_x0000_i1033" type="#_x0000_t75" style="width:1in;height:1in" o:ole="">
                  <v:imagedata r:id="rId16" o:title=""/>
                </v:shape>
                <w:control r:id="rId17" w:name="DefaultOcxName1" w:shapeid="_x0000_i1033"/>
              </w:object>
            </w:r>
          </w:p>
          <w:p w:rsidR="00216596" w:rsidRPr="00216596" w:rsidRDefault="00216596" w:rsidP="00216596">
            <w:pPr>
              <w:pBdr>
                <w:top w:val="single" w:sz="6" w:space="1" w:color="auto"/>
              </w:pBdr>
              <w:spacing w:after="150" w:line="240" w:lineRule="auto"/>
              <w:jc w:val="center"/>
              <w:rPr>
                <w:rFonts w:ascii="Arial" w:eastAsia="Times New Roman" w:hAnsi="Arial" w:cs="Arial"/>
                <w:vanish/>
                <w:sz w:val="16"/>
                <w:szCs w:val="16"/>
                <w:lang w:eastAsia="en-IN"/>
              </w:rPr>
            </w:pPr>
            <w:r w:rsidRPr="00216596">
              <w:rPr>
                <w:rFonts w:ascii="Arial" w:eastAsia="Times New Roman" w:hAnsi="Arial" w:cs="Arial"/>
                <w:vanish/>
                <w:sz w:val="16"/>
                <w:szCs w:val="16"/>
                <w:lang w:eastAsia="en-IN"/>
              </w:rPr>
              <w:t>Bottom of Form</w:t>
            </w:r>
          </w:p>
        </w:tc>
        <w:tc>
          <w:tcPr>
            <w:tcW w:w="0" w:type="auto"/>
            <w:vAlign w:val="center"/>
            <w:hideMark/>
          </w:tcPr>
          <w:p w:rsidR="00216596" w:rsidRPr="00216596" w:rsidRDefault="00216596" w:rsidP="00216596">
            <w:pPr>
              <w:spacing w:after="0" w:line="240" w:lineRule="auto"/>
              <w:rPr>
                <w:rFonts w:ascii="Times New Roman" w:eastAsia="Times New Roman" w:hAnsi="Times New Roman" w:cs="Times New Roman"/>
                <w:sz w:val="20"/>
                <w:szCs w:val="20"/>
                <w:lang w:eastAsia="en-IN"/>
              </w:rPr>
            </w:pPr>
          </w:p>
        </w:tc>
      </w:tr>
      <w:tr w:rsidR="00216596" w:rsidRPr="00216596" w:rsidTr="00216596">
        <w:trPr>
          <w:tblCellSpacing w:w="0" w:type="dxa"/>
        </w:trPr>
        <w:tc>
          <w:tcPr>
            <w:tcW w:w="0" w:type="auto"/>
            <w:gridSpan w:val="2"/>
            <w:shd w:val="clear" w:color="auto" w:fill="EFEFEF"/>
            <w:tcMar>
              <w:top w:w="90" w:type="dxa"/>
              <w:left w:w="90" w:type="dxa"/>
              <w:bottom w:w="90" w:type="dxa"/>
              <w:right w:w="90" w:type="dxa"/>
            </w:tcMar>
            <w:vAlign w:val="center"/>
            <w:hideMark/>
          </w:tcPr>
          <w:p w:rsidR="00216596" w:rsidRPr="00216596" w:rsidRDefault="00216596" w:rsidP="00216596">
            <w:pPr>
              <w:spacing w:after="0" w:line="240" w:lineRule="auto"/>
              <w:jc w:val="center"/>
              <w:rPr>
                <w:rFonts w:ascii="Times New Roman" w:eastAsia="Times New Roman" w:hAnsi="Times New Roman" w:cs="Times New Roman"/>
                <w:sz w:val="24"/>
                <w:szCs w:val="24"/>
                <w:lang w:eastAsia="en-IN"/>
              </w:rPr>
            </w:pPr>
            <w:ins w:id="0" w:author="Unknown">
              <w:r w:rsidRPr="00216596">
                <w:rPr>
                  <w:rFonts w:ascii="Times New Roman" w:eastAsia="Times New Roman" w:hAnsi="Times New Roman" w:cs="Times New Roman"/>
                  <w:sz w:val="24"/>
                  <w:szCs w:val="24"/>
                  <w:lang w:eastAsia="en-IN"/>
                </w:rPr>
                <w:br/>
              </w:r>
            </w:ins>
            <w:r>
              <w:rPr>
                <w:rFonts w:ascii="Times New Roman" w:eastAsia="Times New Roman" w:hAnsi="Times New Roman" w:cs="Times New Roman"/>
                <w:noProof/>
                <w:sz w:val="24"/>
                <w:szCs w:val="24"/>
                <w:lang w:eastAsia="en-IN"/>
              </w:rPr>
              <w:drawing>
                <wp:inline distT="0" distB="0" distL="0" distR="0">
                  <wp:extent cx="1146175" cy="95250"/>
                  <wp:effectExtent l="0" t="0" r="0" b="0"/>
                  <wp:docPr id="15" name="Picture 15" descr="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vertis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6175" cy="95250"/>
                          </a:xfrm>
                          <a:prstGeom prst="rect">
                            <a:avLst/>
                          </a:prstGeom>
                          <a:noFill/>
                          <a:ln>
                            <a:noFill/>
                          </a:ln>
                        </pic:spPr>
                      </pic:pic>
                    </a:graphicData>
                  </a:graphic>
                </wp:inline>
              </w:drawing>
            </w:r>
          </w:p>
        </w:tc>
      </w:tr>
    </w:tbl>
    <w:p w:rsidR="00216596" w:rsidRPr="00216596" w:rsidRDefault="00216596" w:rsidP="0021659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867"/>
        <w:gridCol w:w="115"/>
        <w:gridCol w:w="5196"/>
        <w:gridCol w:w="58"/>
        <w:gridCol w:w="8"/>
        <w:gridCol w:w="91"/>
        <w:gridCol w:w="1436"/>
        <w:gridCol w:w="115"/>
        <w:gridCol w:w="320"/>
      </w:tblGrid>
      <w:tr w:rsidR="00216596" w:rsidRPr="00216596" w:rsidTr="00216596">
        <w:trPr>
          <w:tblCellSpacing w:w="0" w:type="dxa"/>
        </w:trPr>
        <w:tc>
          <w:tcPr>
            <w:tcW w:w="2400" w:type="dxa"/>
            <w:vMerge w:val="restart"/>
            <w:tcBorders>
              <w:left w:val="single" w:sz="6" w:space="0" w:color="FFFFFF"/>
            </w:tcBorders>
            <w:shd w:val="clear" w:color="auto" w:fill="000000"/>
            <w:hideMark/>
          </w:tcPr>
          <w:tbl>
            <w:tblPr>
              <w:tblW w:w="2400" w:type="dxa"/>
              <w:tblCellSpacing w:w="0" w:type="dxa"/>
              <w:shd w:val="clear" w:color="auto" w:fill="000000"/>
              <w:tblCellMar>
                <w:left w:w="0" w:type="dxa"/>
                <w:right w:w="0" w:type="dxa"/>
              </w:tblCellMar>
              <w:tblLook w:val="04A0" w:firstRow="1" w:lastRow="0" w:firstColumn="1" w:lastColumn="0" w:noHBand="0" w:noVBand="1"/>
            </w:tblPr>
            <w:tblGrid>
              <w:gridCol w:w="142"/>
              <w:gridCol w:w="1710"/>
            </w:tblGrid>
            <w:tr w:rsidR="00216596" w:rsidRPr="00216596">
              <w:trPr>
                <w:tblCellSpacing w:w="0" w:type="dxa"/>
              </w:trPr>
              <w:tc>
                <w:tcPr>
                  <w:tcW w:w="0" w:type="auto"/>
                  <w:gridSpan w:val="2"/>
                  <w:shd w:val="clear" w:color="auto" w:fill="000000"/>
                  <w:vAlign w:val="center"/>
                  <w:hideMark/>
                </w:tcPr>
                <w:p w:rsidR="00216596" w:rsidRPr="00216596" w:rsidRDefault="00216596" w:rsidP="002165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28445" cy="5461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8445" cy="54610"/>
                                </a:xfrm>
                                <a:prstGeom prst="rect">
                                  <a:avLst/>
                                </a:prstGeom>
                                <a:noFill/>
                                <a:ln>
                                  <a:noFill/>
                                </a:ln>
                              </pic:spPr>
                            </pic:pic>
                          </a:graphicData>
                        </a:graphic>
                      </wp:inline>
                    </w:drawing>
                  </w:r>
                </w:p>
              </w:tc>
            </w:tr>
            <w:tr w:rsidR="00216596" w:rsidRPr="00216596">
              <w:trPr>
                <w:tblCellSpacing w:w="0" w:type="dxa"/>
              </w:trPr>
              <w:tc>
                <w:tcPr>
                  <w:tcW w:w="150" w:type="dxa"/>
                  <w:shd w:val="clear" w:color="auto" w:fill="000000"/>
                  <w:hideMark/>
                </w:tcPr>
                <w:p w:rsidR="00216596" w:rsidRPr="00216596" w:rsidRDefault="00216596" w:rsidP="002165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95250" cy="95250"/>
                        <wp:effectExtent l="0" t="0" r="0" b="0"/>
                        <wp:docPr id="13" name="Picture 13" descr="http://www.onjava.com/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njava.com/images/tran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250" w:type="dxa"/>
                  <w:shd w:val="clear" w:color="auto" w:fill="000000"/>
                  <w:hideMark/>
                </w:tcPr>
                <w:p w:rsidR="00216596" w:rsidRPr="00216596" w:rsidRDefault="00216596" w:rsidP="00216596">
                  <w:pPr>
                    <w:spacing w:after="240" w:line="240" w:lineRule="auto"/>
                    <w:rPr>
                      <w:rFonts w:ascii="Verdana" w:eastAsia="Times New Roman" w:hAnsi="Verdana" w:cs="Times New Roman"/>
                      <w:color w:val="FFFFFF"/>
                      <w:sz w:val="17"/>
                      <w:szCs w:val="17"/>
                      <w:lang w:eastAsia="en-IN"/>
                    </w:rPr>
                  </w:pPr>
                  <w:r w:rsidRPr="00216596">
                    <w:rPr>
                      <w:rFonts w:ascii="Verdana" w:eastAsia="Times New Roman" w:hAnsi="Verdana" w:cs="Times New Roman"/>
                      <w:color w:val="FFFFFF"/>
                      <w:sz w:val="17"/>
                      <w:szCs w:val="17"/>
                      <w:lang w:eastAsia="en-IN"/>
                    </w:rPr>
                    <w:br/>
                  </w:r>
                  <w:r w:rsidRPr="00216596">
                    <w:rPr>
                      <w:rFonts w:ascii="Verdana" w:eastAsia="Times New Roman" w:hAnsi="Verdana" w:cs="Times New Roman"/>
                      <w:b/>
                      <w:bCs/>
                      <w:color w:val="FFFFFF"/>
                      <w:sz w:val="17"/>
                      <w:szCs w:val="17"/>
                      <w:lang w:eastAsia="en-IN"/>
                    </w:rPr>
                    <w:t>ONJava Topics</w:t>
                  </w:r>
                  <w:r w:rsidRPr="00216596">
                    <w:rPr>
                      <w:rFonts w:ascii="Verdana" w:eastAsia="Times New Roman" w:hAnsi="Verdana" w:cs="Times New Roman"/>
                      <w:b/>
                      <w:bCs/>
                      <w:color w:val="FFFFFF"/>
                      <w:sz w:val="17"/>
                      <w:szCs w:val="17"/>
                      <w:lang w:eastAsia="en-IN"/>
                    </w:rPr>
                    <w:br/>
                  </w:r>
                  <w:hyperlink r:id="rId20" w:history="1">
                    <w:r w:rsidRPr="00216596">
                      <w:rPr>
                        <w:rFonts w:ascii="Verdana" w:eastAsia="Times New Roman" w:hAnsi="Verdana" w:cs="Times New Roman"/>
                        <w:color w:val="FFFFFF"/>
                        <w:sz w:val="17"/>
                        <w:szCs w:val="17"/>
                        <w:u w:val="single"/>
                        <w:lang w:eastAsia="en-IN"/>
                      </w:rPr>
                      <w:t>All Articles</w:t>
                    </w:r>
                  </w:hyperlink>
                  <w:r w:rsidRPr="00216596">
                    <w:rPr>
                      <w:rFonts w:ascii="Verdana" w:eastAsia="Times New Roman" w:hAnsi="Verdana" w:cs="Times New Roman"/>
                      <w:b/>
                      <w:bCs/>
                      <w:color w:val="FFFFFF"/>
                      <w:sz w:val="17"/>
                      <w:szCs w:val="17"/>
                      <w:lang w:eastAsia="en-IN"/>
                    </w:rPr>
                    <w:br/>
                  </w:r>
                  <w:hyperlink r:id="rId21" w:history="1">
                    <w:r w:rsidRPr="00216596">
                      <w:rPr>
                        <w:rFonts w:ascii="Verdana" w:eastAsia="Times New Roman" w:hAnsi="Verdana" w:cs="Times New Roman"/>
                        <w:color w:val="FFFFFF"/>
                        <w:sz w:val="17"/>
                        <w:szCs w:val="17"/>
                        <w:u w:val="single"/>
                        <w:lang w:eastAsia="en-IN"/>
                      </w:rPr>
                      <w:t>Best Practices</w:t>
                    </w:r>
                  </w:hyperlink>
                  <w:r w:rsidRPr="00216596">
                    <w:rPr>
                      <w:rFonts w:ascii="Verdana" w:eastAsia="Times New Roman" w:hAnsi="Verdana" w:cs="Times New Roman"/>
                      <w:b/>
                      <w:bCs/>
                      <w:color w:val="FFFFFF"/>
                      <w:sz w:val="17"/>
                      <w:szCs w:val="17"/>
                      <w:lang w:eastAsia="en-IN"/>
                    </w:rPr>
                    <w:br/>
                  </w:r>
                  <w:hyperlink r:id="rId22" w:history="1">
                    <w:r w:rsidRPr="00216596">
                      <w:rPr>
                        <w:rFonts w:ascii="Verdana" w:eastAsia="Times New Roman" w:hAnsi="Verdana" w:cs="Times New Roman"/>
                        <w:color w:val="FFFFFF"/>
                        <w:sz w:val="17"/>
                        <w:szCs w:val="17"/>
                        <w:u w:val="single"/>
                        <w:lang w:eastAsia="en-IN"/>
                      </w:rPr>
                      <w:t>Enterprise JavaBeans</w:t>
                    </w:r>
                  </w:hyperlink>
                  <w:r w:rsidRPr="00216596">
                    <w:rPr>
                      <w:rFonts w:ascii="Verdana" w:eastAsia="Times New Roman" w:hAnsi="Verdana" w:cs="Times New Roman"/>
                      <w:b/>
                      <w:bCs/>
                      <w:color w:val="FFFFFF"/>
                      <w:sz w:val="17"/>
                      <w:szCs w:val="17"/>
                      <w:lang w:eastAsia="en-IN"/>
                    </w:rPr>
                    <w:br/>
                  </w:r>
                  <w:hyperlink r:id="rId23" w:history="1">
                    <w:r w:rsidRPr="00216596">
                      <w:rPr>
                        <w:rFonts w:ascii="Verdana" w:eastAsia="Times New Roman" w:hAnsi="Verdana" w:cs="Times New Roman"/>
                        <w:color w:val="FFFFFF"/>
                        <w:sz w:val="17"/>
                        <w:szCs w:val="17"/>
                        <w:u w:val="single"/>
                        <w:lang w:eastAsia="en-IN"/>
                      </w:rPr>
                      <w:t>Java and XML</w:t>
                    </w:r>
                  </w:hyperlink>
                  <w:r w:rsidRPr="00216596">
                    <w:rPr>
                      <w:rFonts w:ascii="Verdana" w:eastAsia="Times New Roman" w:hAnsi="Verdana" w:cs="Times New Roman"/>
                      <w:b/>
                      <w:bCs/>
                      <w:color w:val="FFFFFF"/>
                      <w:sz w:val="17"/>
                      <w:szCs w:val="17"/>
                      <w:lang w:eastAsia="en-IN"/>
                    </w:rPr>
                    <w:br/>
                  </w:r>
                  <w:hyperlink r:id="rId24" w:history="1">
                    <w:r w:rsidRPr="00216596">
                      <w:rPr>
                        <w:rFonts w:ascii="Verdana" w:eastAsia="Times New Roman" w:hAnsi="Verdana" w:cs="Times New Roman"/>
                        <w:color w:val="FFFFFF"/>
                        <w:sz w:val="17"/>
                        <w:szCs w:val="17"/>
                        <w:u w:val="single"/>
                        <w:lang w:eastAsia="en-IN"/>
                      </w:rPr>
                      <w:t>Java Data Objects</w:t>
                    </w:r>
                  </w:hyperlink>
                  <w:r w:rsidRPr="00216596">
                    <w:rPr>
                      <w:rFonts w:ascii="Verdana" w:eastAsia="Times New Roman" w:hAnsi="Verdana" w:cs="Times New Roman"/>
                      <w:b/>
                      <w:bCs/>
                      <w:color w:val="FFFFFF"/>
                      <w:sz w:val="17"/>
                      <w:szCs w:val="17"/>
                      <w:lang w:eastAsia="en-IN"/>
                    </w:rPr>
                    <w:br/>
                  </w:r>
                  <w:hyperlink r:id="rId25" w:history="1">
                    <w:r w:rsidRPr="00216596">
                      <w:rPr>
                        <w:rFonts w:ascii="Verdana" w:eastAsia="Times New Roman" w:hAnsi="Verdana" w:cs="Times New Roman"/>
                        <w:color w:val="FFFFFF"/>
                        <w:sz w:val="17"/>
                        <w:szCs w:val="17"/>
                        <w:u w:val="single"/>
                        <w:lang w:eastAsia="en-IN"/>
                      </w:rPr>
                      <w:t>Java EE (Enterprise)</w:t>
                    </w:r>
                  </w:hyperlink>
                  <w:r w:rsidRPr="00216596">
                    <w:rPr>
                      <w:rFonts w:ascii="Verdana" w:eastAsia="Times New Roman" w:hAnsi="Verdana" w:cs="Times New Roman"/>
                      <w:b/>
                      <w:bCs/>
                      <w:color w:val="FFFFFF"/>
                      <w:sz w:val="17"/>
                      <w:szCs w:val="17"/>
                      <w:lang w:eastAsia="en-IN"/>
                    </w:rPr>
                    <w:br/>
                  </w:r>
                  <w:hyperlink r:id="rId26" w:history="1">
                    <w:r w:rsidRPr="00216596">
                      <w:rPr>
                        <w:rFonts w:ascii="Verdana" w:eastAsia="Times New Roman" w:hAnsi="Verdana" w:cs="Times New Roman"/>
                        <w:color w:val="FFFFFF"/>
                        <w:sz w:val="17"/>
                        <w:szCs w:val="17"/>
                        <w:u w:val="single"/>
                        <w:lang w:eastAsia="en-IN"/>
                      </w:rPr>
                      <w:t>Java IDE Tools</w:t>
                    </w:r>
                  </w:hyperlink>
                  <w:r w:rsidRPr="00216596">
                    <w:rPr>
                      <w:rFonts w:ascii="Verdana" w:eastAsia="Times New Roman" w:hAnsi="Verdana" w:cs="Times New Roman"/>
                      <w:b/>
                      <w:bCs/>
                      <w:color w:val="FFFFFF"/>
                      <w:sz w:val="17"/>
                      <w:szCs w:val="17"/>
                      <w:lang w:eastAsia="en-IN"/>
                    </w:rPr>
                    <w:br/>
                  </w:r>
                  <w:hyperlink r:id="rId27" w:history="1">
                    <w:r w:rsidRPr="00216596">
                      <w:rPr>
                        <w:rFonts w:ascii="Verdana" w:eastAsia="Times New Roman" w:hAnsi="Verdana" w:cs="Times New Roman"/>
                        <w:color w:val="FFFFFF"/>
                        <w:sz w:val="17"/>
                        <w:szCs w:val="17"/>
                        <w:u w:val="single"/>
                        <w:lang w:eastAsia="en-IN"/>
                      </w:rPr>
                      <w:t>Java Media</w:t>
                    </w:r>
                  </w:hyperlink>
                  <w:r w:rsidRPr="00216596">
                    <w:rPr>
                      <w:rFonts w:ascii="Verdana" w:eastAsia="Times New Roman" w:hAnsi="Verdana" w:cs="Times New Roman"/>
                      <w:b/>
                      <w:bCs/>
                      <w:color w:val="FFFFFF"/>
                      <w:sz w:val="17"/>
                      <w:szCs w:val="17"/>
                      <w:lang w:eastAsia="en-IN"/>
                    </w:rPr>
                    <w:br/>
                  </w:r>
                  <w:hyperlink r:id="rId28" w:history="1">
                    <w:r w:rsidRPr="00216596">
                      <w:rPr>
                        <w:rFonts w:ascii="Verdana" w:eastAsia="Times New Roman" w:hAnsi="Verdana" w:cs="Times New Roman"/>
                        <w:color w:val="FFFFFF"/>
                        <w:sz w:val="17"/>
                        <w:szCs w:val="17"/>
                        <w:u w:val="single"/>
                        <w:lang w:eastAsia="en-IN"/>
                      </w:rPr>
                      <w:t>Java SE (Standard)</w:t>
                    </w:r>
                  </w:hyperlink>
                  <w:r w:rsidRPr="00216596">
                    <w:rPr>
                      <w:rFonts w:ascii="Verdana" w:eastAsia="Times New Roman" w:hAnsi="Verdana" w:cs="Times New Roman"/>
                      <w:b/>
                      <w:bCs/>
                      <w:color w:val="FFFFFF"/>
                      <w:sz w:val="17"/>
                      <w:szCs w:val="17"/>
                      <w:lang w:eastAsia="en-IN"/>
                    </w:rPr>
                    <w:br/>
                  </w:r>
                  <w:hyperlink r:id="rId29" w:history="1">
                    <w:r w:rsidRPr="00216596">
                      <w:rPr>
                        <w:rFonts w:ascii="Verdana" w:eastAsia="Times New Roman" w:hAnsi="Verdana" w:cs="Times New Roman"/>
                        <w:color w:val="FFFFFF"/>
                        <w:sz w:val="17"/>
                        <w:szCs w:val="17"/>
                        <w:u w:val="single"/>
                        <w:lang w:eastAsia="en-IN"/>
                      </w:rPr>
                      <w:t>Java Security</w:t>
                    </w:r>
                  </w:hyperlink>
                  <w:r w:rsidRPr="00216596">
                    <w:rPr>
                      <w:rFonts w:ascii="Verdana" w:eastAsia="Times New Roman" w:hAnsi="Verdana" w:cs="Times New Roman"/>
                      <w:b/>
                      <w:bCs/>
                      <w:color w:val="FFFFFF"/>
                      <w:sz w:val="17"/>
                      <w:szCs w:val="17"/>
                      <w:lang w:eastAsia="en-IN"/>
                    </w:rPr>
                    <w:br/>
                  </w:r>
                  <w:hyperlink r:id="rId30" w:history="1">
                    <w:r w:rsidRPr="00216596">
                      <w:rPr>
                        <w:rFonts w:ascii="Verdana" w:eastAsia="Times New Roman" w:hAnsi="Verdana" w:cs="Times New Roman"/>
                        <w:color w:val="FFFFFF"/>
                        <w:sz w:val="17"/>
                        <w:szCs w:val="17"/>
                        <w:u w:val="single"/>
                        <w:lang w:eastAsia="en-IN"/>
                      </w:rPr>
                      <w:t>Java SysAdmin</w:t>
                    </w:r>
                  </w:hyperlink>
                  <w:r w:rsidRPr="00216596">
                    <w:rPr>
                      <w:rFonts w:ascii="Verdana" w:eastAsia="Times New Roman" w:hAnsi="Verdana" w:cs="Times New Roman"/>
                      <w:b/>
                      <w:bCs/>
                      <w:color w:val="FFFFFF"/>
                      <w:sz w:val="17"/>
                      <w:szCs w:val="17"/>
                      <w:lang w:eastAsia="en-IN"/>
                    </w:rPr>
                    <w:br/>
                  </w:r>
                  <w:hyperlink r:id="rId31" w:history="1">
                    <w:r w:rsidRPr="00216596">
                      <w:rPr>
                        <w:rFonts w:ascii="Verdana" w:eastAsia="Times New Roman" w:hAnsi="Verdana" w:cs="Times New Roman"/>
                        <w:color w:val="FFFFFF"/>
                        <w:sz w:val="17"/>
                        <w:szCs w:val="17"/>
                        <w:u w:val="single"/>
                        <w:lang w:eastAsia="en-IN"/>
                      </w:rPr>
                      <w:t>JDO/JDBC/SQLJ</w:t>
                    </w:r>
                  </w:hyperlink>
                  <w:r w:rsidRPr="00216596">
                    <w:rPr>
                      <w:rFonts w:ascii="Verdana" w:eastAsia="Times New Roman" w:hAnsi="Verdana" w:cs="Times New Roman"/>
                      <w:b/>
                      <w:bCs/>
                      <w:color w:val="FFFFFF"/>
                      <w:sz w:val="17"/>
                      <w:szCs w:val="17"/>
                      <w:lang w:eastAsia="en-IN"/>
                    </w:rPr>
                    <w:br/>
                  </w:r>
                  <w:hyperlink r:id="rId32" w:history="1">
                    <w:r w:rsidRPr="00216596">
                      <w:rPr>
                        <w:rFonts w:ascii="Verdana" w:eastAsia="Times New Roman" w:hAnsi="Verdana" w:cs="Times New Roman"/>
                        <w:color w:val="FFFFFF"/>
                        <w:sz w:val="17"/>
                        <w:szCs w:val="17"/>
                        <w:u w:val="single"/>
                        <w:lang w:eastAsia="en-IN"/>
                      </w:rPr>
                      <w:t>JSP and Servlets</w:t>
                    </w:r>
                  </w:hyperlink>
                  <w:r w:rsidRPr="00216596">
                    <w:rPr>
                      <w:rFonts w:ascii="Verdana" w:eastAsia="Times New Roman" w:hAnsi="Verdana" w:cs="Times New Roman"/>
                      <w:b/>
                      <w:bCs/>
                      <w:color w:val="FFFFFF"/>
                      <w:sz w:val="17"/>
                      <w:szCs w:val="17"/>
                      <w:lang w:eastAsia="en-IN"/>
                    </w:rPr>
                    <w:br/>
                  </w:r>
                  <w:hyperlink r:id="rId33" w:history="1">
                    <w:r w:rsidRPr="00216596">
                      <w:rPr>
                        <w:rFonts w:ascii="Verdana" w:eastAsia="Times New Roman" w:hAnsi="Verdana" w:cs="Times New Roman"/>
                        <w:color w:val="FFFFFF"/>
                        <w:sz w:val="17"/>
                        <w:szCs w:val="17"/>
                        <w:u w:val="single"/>
                        <w:lang w:eastAsia="en-IN"/>
                      </w:rPr>
                      <w:t>Open Source Java</w:t>
                    </w:r>
                  </w:hyperlink>
                  <w:r w:rsidRPr="00216596">
                    <w:rPr>
                      <w:rFonts w:ascii="Verdana" w:eastAsia="Times New Roman" w:hAnsi="Verdana" w:cs="Times New Roman"/>
                      <w:b/>
                      <w:bCs/>
                      <w:color w:val="FFFFFF"/>
                      <w:sz w:val="17"/>
                      <w:szCs w:val="17"/>
                      <w:lang w:eastAsia="en-IN"/>
                    </w:rPr>
                    <w:br/>
                  </w:r>
                  <w:hyperlink r:id="rId34" w:history="1">
                    <w:r w:rsidRPr="00216596">
                      <w:rPr>
                        <w:rFonts w:ascii="Verdana" w:eastAsia="Times New Roman" w:hAnsi="Verdana" w:cs="Times New Roman"/>
                        <w:color w:val="FFFFFF"/>
                        <w:sz w:val="17"/>
                        <w:szCs w:val="17"/>
                        <w:u w:val="single"/>
                        <w:lang w:eastAsia="en-IN"/>
                      </w:rPr>
                      <w:t>P2P Java</w:t>
                    </w:r>
                  </w:hyperlink>
                  <w:r w:rsidRPr="00216596">
                    <w:rPr>
                      <w:rFonts w:ascii="Verdana" w:eastAsia="Times New Roman" w:hAnsi="Verdana" w:cs="Times New Roman"/>
                      <w:b/>
                      <w:bCs/>
                      <w:color w:val="FFFFFF"/>
                      <w:sz w:val="17"/>
                      <w:szCs w:val="17"/>
                      <w:lang w:eastAsia="en-IN"/>
                    </w:rPr>
                    <w:br/>
                  </w:r>
                  <w:hyperlink r:id="rId35" w:history="1">
                    <w:r w:rsidRPr="00216596">
                      <w:rPr>
                        <w:rFonts w:ascii="Verdana" w:eastAsia="Times New Roman" w:hAnsi="Verdana" w:cs="Times New Roman"/>
                        <w:color w:val="FFFFFF"/>
                        <w:sz w:val="17"/>
                        <w:szCs w:val="17"/>
                        <w:u w:val="single"/>
                        <w:lang w:eastAsia="en-IN"/>
                      </w:rPr>
                      <w:t>Web Services</w:t>
                    </w:r>
                  </w:hyperlink>
                  <w:r w:rsidRPr="00216596">
                    <w:rPr>
                      <w:rFonts w:ascii="Verdana" w:eastAsia="Times New Roman" w:hAnsi="Verdana" w:cs="Times New Roman"/>
                      <w:b/>
                      <w:bCs/>
                      <w:color w:val="FFFFFF"/>
                      <w:sz w:val="17"/>
                      <w:szCs w:val="17"/>
                      <w:lang w:eastAsia="en-IN"/>
                    </w:rPr>
                    <w:br/>
                  </w:r>
                  <w:hyperlink r:id="rId36" w:history="1">
                    <w:r w:rsidRPr="00216596">
                      <w:rPr>
                        <w:rFonts w:ascii="Verdana" w:eastAsia="Times New Roman" w:hAnsi="Verdana" w:cs="Times New Roman"/>
                        <w:color w:val="FFFFFF"/>
                        <w:sz w:val="17"/>
                        <w:szCs w:val="17"/>
                        <w:u w:val="single"/>
                        <w:lang w:eastAsia="en-IN"/>
                      </w:rPr>
                      <w:t>Wireless Java</w:t>
                    </w:r>
                  </w:hyperlink>
                </w:p>
              </w:tc>
            </w:tr>
          </w:tbl>
          <w:p w:rsidR="00216596" w:rsidRPr="00216596" w:rsidRDefault="00216596" w:rsidP="00216596">
            <w:pPr>
              <w:spacing w:after="0" w:line="240" w:lineRule="auto"/>
              <w:rPr>
                <w:rFonts w:ascii="Verdana" w:eastAsia="Times New Roman" w:hAnsi="Verdana" w:cs="Times New Roman"/>
                <w:color w:val="000000"/>
                <w:sz w:val="18"/>
                <w:szCs w:val="18"/>
                <w:lang w:eastAsia="en-IN"/>
              </w:rPr>
            </w:pPr>
          </w:p>
        </w:tc>
        <w:tc>
          <w:tcPr>
            <w:tcW w:w="150" w:type="dxa"/>
            <w:vAlign w:val="center"/>
            <w:hideMark/>
          </w:tcPr>
          <w:p w:rsidR="00216596" w:rsidRPr="00216596" w:rsidRDefault="00216596" w:rsidP="00216596">
            <w:pPr>
              <w:spacing w:after="0" w:line="240" w:lineRule="auto"/>
              <w:rPr>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extent cx="95250" cy="6985"/>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6985"/>
                          </a:xfrm>
                          <a:prstGeom prst="rect">
                            <a:avLst/>
                          </a:prstGeom>
                          <a:noFill/>
                          <a:ln>
                            <a:noFill/>
                          </a:ln>
                        </pic:spPr>
                      </pic:pic>
                    </a:graphicData>
                  </a:graphic>
                </wp:inline>
              </w:drawing>
            </w:r>
          </w:p>
        </w:tc>
        <w:tc>
          <w:tcPr>
            <w:tcW w:w="0" w:type="auto"/>
            <w:hideMark/>
          </w:tcPr>
          <w:p w:rsidR="00216596" w:rsidRPr="00216596" w:rsidRDefault="00216596" w:rsidP="00216596">
            <w:pPr>
              <w:spacing w:after="0" w:line="240" w:lineRule="auto"/>
              <w:rPr>
                <w:rFonts w:ascii="Verdana" w:eastAsia="Times New Roman" w:hAnsi="Verdana" w:cs="Times New Roman"/>
                <w:color w:val="000000"/>
                <w:sz w:val="18"/>
                <w:szCs w:val="18"/>
                <w:lang w:eastAsia="en-IN"/>
              </w:rPr>
            </w:pPr>
            <w:r w:rsidRPr="00216596">
              <w:rPr>
                <w:rFonts w:ascii="Verdana" w:eastAsia="Times New Roman" w:hAnsi="Verdana" w:cs="Times New Roman"/>
                <w:color w:val="000000"/>
                <w:sz w:val="18"/>
                <w:szCs w:val="18"/>
                <w:lang w:eastAsia="en-IN"/>
              </w:rPr>
              <w:br/>
            </w:r>
            <w:r>
              <w:rPr>
                <w:rFonts w:ascii="Verdana" w:eastAsia="Times New Roman" w:hAnsi="Verdana" w:cs="Times New Roman"/>
                <w:noProof/>
                <w:color w:val="0000FF"/>
                <w:sz w:val="18"/>
                <w:szCs w:val="18"/>
                <w:lang w:eastAsia="en-IN"/>
              </w:rPr>
              <w:drawing>
                <wp:inline distT="0" distB="0" distL="0" distR="0">
                  <wp:extent cx="1187450" cy="156845"/>
                  <wp:effectExtent l="0" t="0" r="0" b="0"/>
                  <wp:docPr id="11" name="Picture 11" descr="AddThis Social Bookmark Button">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This Social Bookmark Button">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87450" cy="156845"/>
                          </a:xfrm>
                          <a:prstGeom prst="rect">
                            <a:avLst/>
                          </a:prstGeom>
                          <a:noFill/>
                          <a:ln>
                            <a:noFill/>
                          </a:ln>
                        </pic:spPr>
                      </pic:pic>
                    </a:graphicData>
                  </a:graphic>
                </wp:inline>
              </w:drawing>
            </w:r>
          </w:p>
          <w:p w:rsidR="00216596" w:rsidRPr="00216596" w:rsidRDefault="00301C61" w:rsidP="00216596">
            <w:pPr>
              <w:spacing w:after="0" w:line="240" w:lineRule="auto"/>
              <w:rPr>
                <w:rFonts w:ascii="Verdana" w:eastAsia="Times New Roman" w:hAnsi="Verdana" w:cs="Times New Roman"/>
                <w:color w:val="000000"/>
                <w:sz w:val="18"/>
                <w:szCs w:val="18"/>
                <w:lang w:eastAsia="en-IN"/>
              </w:rPr>
            </w:pPr>
            <w:hyperlink r:id="rId39" w:tooltip="Go to a print-friendly version of this page." w:history="1">
              <w:r w:rsidR="00216596" w:rsidRPr="00216596">
                <w:rPr>
                  <w:rFonts w:ascii="Verdana" w:eastAsia="Times New Roman" w:hAnsi="Verdana" w:cs="Times New Roman"/>
                  <w:color w:val="0000FF"/>
                  <w:sz w:val="17"/>
                  <w:szCs w:val="17"/>
                  <w:u w:val="single"/>
                  <w:lang w:eastAsia="en-IN"/>
                </w:rPr>
                <w:t>Print</w:t>
              </w:r>
            </w:hyperlink>
            <w:hyperlink r:id="rId40" w:tooltip="Subscribe" w:history="1">
              <w:r w:rsidR="00216596" w:rsidRPr="00216596">
                <w:rPr>
                  <w:rFonts w:ascii="Verdana" w:eastAsia="Times New Roman" w:hAnsi="Verdana" w:cs="Times New Roman"/>
                  <w:color w:val="0000FF"/>
                  <w:sz w:val="17"/>
                  <w:szCs w:val="17"/>
                  <w:u w:val="single"/>
                  <w:lang w:eastAsia="en-IN"/>
                </w:rPr>
                <w:t>Subscribe to ONJava</w:t>
              </w:r>
            </w:hyperlink>
            <w:hyperlink r:id="rId41" w:history="1">
              <w:r w:rsidR="00216596" w:rsidRPr="00216596">
                <w:rPr>
                  <w:rFonts w:ascii="Verdana" w:eastAsia="Times New Roman" w:hAnsi="Verdana" w:cs="Times New Roman"/>
                  <w:color w:val="0000FF"/>
                  <w:sz w:val="17"/>
                  <w:szCs w:val="17"/>
                  <w:u w:val="single"/>
                  <w:lang w:eastAsia="en-IN"/>
                </w:rPr>
                <w:t>Subscribe to Newsletters</w:t>
              </w:r>
            </w:hyperlink>
          </w:p>
          <w:p w:rsidR="00216596" w:rsidRPr="00216596" w:rsidRDefault="00301C61" w:rsidP="00216596">
            <w:pPr>
              <w:spacing w:after="0" w:line="240" w:lineRule="auto"/>
              <w:jc w:val="right"/>
              <w:rPr>
                <w:rFonts w:ascii="Verdana" w:eastAsia="Times New Roman" w:hAnsi="Verdana" w:cs="Times New Roman"/>
                <w:color w:val="000000"/>
                <w:sz w:val="18"/>
                <w:szCs w:val="18"/>
                <w:lang w:eastAsia="en-IN"/>
              </w:rPr>
            </w:pPr>
            <w:hyperlink r:id="rId42" w:tooltip="ShareThis via email, AIM, social bookmarking and networking sites, etc." w:history="1">
              <w:r w:rsidR="00216596" w:rsidRPr="00216596">
                <w:rPr>
                  <w:rFonts w:ascii="Verdana" w:eastAsia="Times New Roman" w:hAnsi="Verdana" w:cs="Times New Roman"/>
                  <w:color w:val="0000FF"/>
                  <w:sz w:val="18"/>
                  <w:szCs w:val="18"/>
                  <w:u w:val="single"/>
                  <w:lang w:eastAsia="en-IN"/>
                </w:rPr>
                <w:t>ShareThis</w:t>
              </w:r>
            </w:hyperlink>
          </w:p>
          <w:p w:rsidR="00216596" w:rsidRPr="00216596" w:rsidRDefault="00216596" w:rsidP="00216596">
            <w:pPr>
              <w:spacing w:after="100" w:afterAutospacing="1" w:line="240" w:lineRule="auto"/>
              <w:outlineLvl w:val="1"/>
              <w:rPr>
                <w:rFonts w:ascii="Verdana" w:eastAsia="Times New Roman" w:hAnsi="Verdana" w:cs="Times New Roman"/>
                <w:b/>
                <w:bCs/>
                <w:color w:val="000000"/>
                <w:sz w:val="26"/>
                <w:szCs w:val="26"/>
                <w:lang w:eastAsia="en-IN"/>
              </w:rPr>
            </w:pPr>
            <w:r>
              <w:rPr>
                <w:rFonts w:ascii="Verdana" w:eastAsia="Times New Roman" w:hAnsi="Verdana" w:cs="Times New Roman"/>
                <w:b/>
                <w:bCs/>
                <w:noProof/>
                <w:color w:val="000000"/>
                <w:sz w:val="18"/>
                <w:szCs w:val="18"/>
                <w:lang w:eastAsia="en-IN"/>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1057275" cy="866775"/>
                  <wp:effectExtent l="0" t="0" r="9525" b="9525"/>
                  <wp:wrapSquare wrapText="bothSides"/>
                  <wp:docPr id="20" name="Picture 20" descr="Internals of Java Class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als of Java Class Load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572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596">
              <w:rPr>
                <w:rFonts w:ascii="Verdana" w:eastAsia="Times New Roman" w:hAnsi="Verdana" w:cs="Times New Roman"/>
                <w:b/>
                <w:bCs/>
                <w:color w:val="000000"/>
                <w:sz w:val="26"/>
                <w:szCs w:val="26"/>
                <w:lang w:eastAsia="en-IN"/>
              </w:rPr>
              <w:t>Internals of Java Class Loading</w:t>
            </w:r>
          </w:p>
          <w:p w:rsidR="00216596" w:rsidRPr="00216596" w:rsidRDefault="00216596" w:rsidP="00216596">
            <w:pPr>
              <w:spacing w:after="0" w:line="240" w:lineRule="auto"/>
              <w:rPr>
                <w:rFonts w:ascii="Verdana" w:eastAsia="Times New Roman" w:hAnsi="Verdana" w:cs="Times New Roman"/>
                <w:color w:val="000000"/>
                <w:sz w:val="18"/>
                <w:szCs w:val="18"/>
                <w:lang w:eastAsia="en-IN"/>
              </w:rPr>
            </w:pPr>
            <w:r w:rsidRPr="00216596">
              <w:rPr>
                <w:rFonts w:ascii="Verdana" w:eastAsia="Times New Roman" w:hAnsi="Verdana" w:cs="Times New Roman"/>
                <w:color w:val="000000"/>
                <w:sz w:val="18"/>
                <w:szCs w:val="18"/>
                <w:lang w:eastAsia="en-IN"/>
              </w:rPr>
              <w:t>by </w:t>
            </w:r>
            <w:hyperlink r:id="rId44" w:history="1">
              <w:r w:rsidRPr="00216596">
                <w:rPr>
                  <w:rFonts w:ascii="Verdana" w:eastAsia="Times New Roman" w:hAnsi="Verdana" w:cs="Times New Roman"/>
                  <w:color w:val="0000FF"/>
                  <w:sz w:val="18"/>
                  <w:szCs w:val="18"/>
                  <w:u w:val="single"/>
                  <w:lang w:eastAsia="en-IN"/>
                </w:rPr>
                <w:t>Binildas Christudas</w:t>
              </w:r>
            </w:hyperlink>
            <w:r w:rsidRPr="00216596">
              <w:rPr>
                <w:rFonts w:ascii="Verdana" w:eastAsia="Times New Roman" w:hAnsi="Verdana" w:cs="Times New Roman"/>
                <w:color w:val="000000"/>
                <w:sz w:val="18"/>
                <w:szCs w:val="18"/>
                <w:lang w:eastAsia="en-IN"/>
              </w:rPr>
              <w:br/>
              <w:t>01/26/2005</w:t>
            </w:r>
            <w:r w:rsidRPr="00216596">
              <w:rPr>
                <w:rFonts w:ascii="Verdana" w:eastAsia="Times New Roman" w:hAnsi="Verdana" w:cs="Times New Roman"/>
                <w:color w:val="000000"/>
                <w:sz w:val="18"/>
                <w:szCs w:val="18"/>
                <w:lang w:eastAsia="en-IN"/>
              </w:rPr>
              <w:br w:type="textWrapping" w:clear="all"/>
            </w:r>
          </w:p>
          <w:p w:rsidR="00216596" w:rsidRPr="00216596" w:rsidRDefault="00216596" w:rsidP="00216596">
            <w:pPr>
              <w:spacing w:before="100" w:beforeAutospacing="1" w:after="100" w:afterAutospacing="1" w:line="240" w:lineRule="auto"/>
              <w:rPr>
                <w:rFonts w:ascii="Verdana" w:eastAsia="Times New Roman" w:hAnsi="Verdana" w:cs="Times New Roman"/>
                <w:color w:val="000000"/>
                <w:sz w:val="18"/>
                <w:szCs w:val="18"/>
                <w:lang w:eastAsia="en-IN"/>
              </w:rPr>
            </w:pPr>
            <w:r w:rsidRPr="00216596">
              <w:rPr>
                <w:rFonts w:ascii="Verdana" w:eastAsia="Times New Roman" w:hAnsi="Verdana" w:cs="Times New Roman"/>
                <w:color w:val="000000"/>
                <w:sz w:val="18"/>
                <w:szCs w:val="18"/>
                <w:lang w:eastAsia="en-IN"/>
              </w:rPr>
              <w:t>Class loading is one of the most powerful mechanisms provided by the Java language specification. Even though the internals of class loading falls under the "advanced topics" heading, all Java programmers should know how the mechanism works and what can be done with it to suit their needs. This can save time that would otherwise have been spent debugging </w:t>
            </w:r>
            <w:hyperlink r:id="rId45" w:tgtFrame="_blank" w:history="1">
              <w:r w:rsidRPr="00216596">
                <w:rPr>
                  <w:rFonts w:ascii="Courier New" w:eastAsia="Times New Roman" w:hAnsi="Courier New" w:cs="Courier New"/>
                  <w:color w:val="0000FF"/>
                  <w:sz w:val="20"/>
                  <w:szCs w:val="20"/>
                  <w:u w:val="single"/>
                  <w:lang w:eastAsia="en-IN"/>
                </w:rPr>
                <w:t>ClassNotFoundException</w:t>
              </w:r>
            </w:hyperlink>
            <w:r w:rsidRPr="00216596">
              <w:rPr>
                <w:rFonts w:ascii="Verdana" w:eastAsia="Times New Roman" w:hAnsi="Verdana" w:cs="Times New Roman"/>
                <w:color w:val="000000"/>
                <w:sz w:val="18"/>
                <w:szCs w:val="18"/>
                <w:lang w:eastAsia="en-IN"/>
              </w:rPr>
              <w:t>, </w:t>
            </w:r>
            <w:hyperlink r:id="rId46" w:tgtFrame="_blank" w:history="1">
              <w:r w:rsidRPr="00216596">
                <w:rPr>
                  <w:rFonts w:ascii="Courier New" w:eastAsia="Times New Roman" w:hAnsi="Courier New" w:cs="Courier New"/>
                  <w:color w:val="0000FF"/>
                  <w:sz w:val="20"/>
                  <w:szCs w:val="20"/>
                  <w:u w:val="single"/>
                  <w:lang w:eastAsia="en-IN"/>
                </w:rPr>
                <w:t>ClassCastException</w:t>
              </w:r>
            </w:hyperlink>
            <w:r w:rsidRPr="00216596">
              <w:rPr>
                <w:rFonts w:ascii="Verdana" w:eastAsia="Times New Roman" w:hAnsi="Verdana" w:cs="Times New Roman"/>
                <w:color w:val="000000"/>
                <w:sz w:val="18"/>
                <w:szCs w:val="18"/>
                <w:lang w:eastAsia="en-IN"/>
              </w:rPr>
              <w:t>, etc.</w:t>
            </w:r>
          </w:p>
          <w:p w:rsidR="00216596" w:rsidRPr="00216596" w:rsidRDefault="00216596" w:rsidP="00216596">
            <w:pPr>
              <w:spacing w:before="100" w:beforeAutospacing="1" w:after="100" w:afterAutospacing="1" w:line="240" w:lineRule="auto"/>
              <w:rPr>
                <w:ins w:id="1" w:author="Unknown"/>
                <w:rFonts w:ascii="Verdana" w:eastAsia="Times New Roman" w:hAnsi="Verdana" w:cs="Times New Roman"/>
                <w:color w:val="000000"/>
                <w:sz w:val="18"/>
                <w:szCs w:val="18"/>
                <w:lang w:eastAsia="en-IN"/>
              </w:rPr>
            </w:pPr>
            <w:ins w:id="2" w:author="Unknown">
              <w:r w:rsidRPr="00216596">
                <w:rPr>
                  <w:rFonts w:ascii="Verdana" w:eastAsia="Times New Roman" w:hAnsi="Verdana" w:cs="Times New Roman"/>
                  <w:color w:val="000000"/>
                  <w:sz w:val="18"/>
                  <w:szCs w:val="18"/>
                  <w:lang w:eastAsia="en-IN"/>
                </w:rPr>
                <w:t>This article starts from the basics, such as the difference between code and data, and how they are related to form an instance or object. Then it looks into the mechanism of loading code into the JVM with the help of class loaders, and the main type of class loaders available in Java. The article then looks into the internals of class loaders, where we cover using the basic algorithm (or </w:t>
              </w:r>
              <w:r w:rsidRPr="00216596">
                <w:rPr>
                  <w:rFonts w:ascii="Verdana" w:eastAsia="Times New Roman" w:hAnsi="Verdana" w:cs="Times New Roman"/>
                  <w:i/>
                  <w:iCs/>
                  <w:color w:val="000000"/>
                  <w:sz w:val="18"/>
                  <w:szCs w:val="18"/>
                  <w:lang w:eastAsia="en-IN"/>
                </w:rPr>
                <w:t>probing</w:t>
              </w:r>
              <w:r w:rsidRPr="00216596">
                <w:rPr>
                  <w:rFonts w:ascii="Verdana" w:eastAsia="Times New Roman" w:hAnsi="Verdana" w:cs="Times New Roman"/>
                  <w:color w:val="000000"/>
                  <w:sz w:val="18"/>
                  <w:szCs w:val="18"/>
                  <w:lang w:eastAsia="en-IN"/>
                </w:rPr>
                <w:t>), followed by class loaders before it loads a class. The next section of the article uses code examples to demonstrate the necessity for developers to extend and develop their own class loaders. This is followed by explanation on writing your own class loaders and how to use them to make a generic task-execution engine that can be used to load the code supplied by any remote client, define it in the JVM, and instantiate and then execute it. The article concludes with references to J2EE-specific components where custom class loading schemas becomes the norm.</w:t>
              </w:r>
            </w:ins>
          </w:p>
          <w:p w:rsidR="00216596" w:rsidRPr="00216596" w:rsidRDefault="00216596" w:rsidP="00216596">
            <w:pPr>
              <w:spacing w:before="100" w:beforeAutospacing="1" w:after="100" w:afterAutospacing="1" w:line="240" w:lineRule="auto"/>
              <w:outlineLvl w:val="2"/>
              <w:rPr>
                <w:ins w:id="3" w:author="Unknown"/>
                <w:rFonts w:ascii="Verdana" w:eastAsia="Times New Roman" w:hAnsi="Verdana" w:cs="Times New Roman"/>
                <w:b/>
                <w:bCs/>
                <w:color w:val="000000"/>
                <w:sz w:val="21"/>
                <w:szCs w:val="21"/>
                <w:lang w:eastAsia="en-IN"/>
              </w:rPr>
            </w:pPr>
            <w:ins w:id="4" w:author="Unknown">
              <w:r w:rsidRPr="00216596">
                <w:rPr>
                  <w:rFonts w:ascii="Verdana" w:eastAsia="Times New Roman" w:hAnsi="Verdana" w:cs="Times New Roman"/>
                  <w:b/>
                  <w:bCs/>
                  <w:color w:val="000000"/>
                  <w:sz w:val="21"/>
                  <w:szCs w:val="21"/>
                  <w:lang w:eastAsia="en-IN"/>
                </w:rPr>
                <w:lastRenderedPageBreak/>
                <w:t>Class and Data</w:t>
              </w:r>
            </w:ins>
          </w:p>
          <w:p w:rsidR="00216596" w:rsidRPr="00216596" w:rsidRDefault="00216596" w:rsidP="00216596">
            <w:pPr>
              <w:spacing w:before="100" w:beforeAutospacing="1" w:after="100" w:afterAutospacing="1" w:line="240" w:lineRule="auto"/>
              <w:rPr>
                <w:ins w:id="5" w:author="Unknown"/>
                <w:rFonts w:ascii="Verdana" w:eastAsia="Times New Roman" w:hAnsi="Verdana" w:cs="Times New Roman"/>
                <w:color w:val="000000"/>
                <w:sz w:val="18"/>
                <w:szCs w:val="18"/>
                <w:lang w:eastAsia="en-IN"/>
              </w:rPr>
            </w:pPr>
            <w:ins w:id="6" w:author="Unknown">
              <w:r w:rsidRPr="00216596">
                <w:rPr>
                  <w:rFonts w:ascii="Verdana" w:eastAsia="Times New Roman" w:hAnsi="Verdana" w:cs="Times New Roman"/>
                  <w:color w:val="000000"/>
                  <w:sz w:val="18"/>
                  <w:szCs w:val="18"/>
                  <w:lang w:eastAsia="en-IN"/>
                </w:rPr>
                <w:t>A </w:t>
              </w:r>
              <w:r w:rsidRPr="00216596">
                <w:rPr>
                  <w:rFonts w:ascii="Verdana" w:eastAsia="Times New Roman" w:hAnsi="Verdana" w:cs="Times New Roman"/>
                  <w:i/>
                  <w:iCs/>
                  <w:color w:val="000000"/>
                  <w:sz w:val="18"/>
                  <w:szCs w:val="18"/>
                  <w:lang w:eastAsia="en-IN"/>
                </w:rPr>
                <w:t>class</w:t>
              </w:r>
              <w:r w:rsidRPr="00216596">
                <w:rPr>
                  <w:rFonts w:ascii="Verdana" w:eastAsia="Times New Roman" w:hAnsi="Verdana" w:cs="Times New Roman"/>
                  <w:color w:val="000000"/>
                  <w:sz w:val="18"/>
                  <w:szCs w:val="18"/>
                  <w:lang w:eastAsia="en-IN"/>
                </w:rPr>
                <w:t> represents the code to be executed, whereas </w:t>
              </w:r>
              <w:r w:rsidRPr="00216596">
                <w:rPr>
                  <w:rFonts w:ascii="Verdana" w:eastAsia="Times New Roman" w:hAnsi="Verdana" w:cs="Times New Roman"/>
                  <w:i/>
                  <w:iCs/>
                  <w:color w:val="000000"/>
                  <w:sz w:val="18"/>
                  <w:szCs w:val="18"/>
                  <w:lang w:eastAsia="en-IN"/>
                </w:rPr>
                <w:t>data</w:t>
              </w:r>
              <w:r w:rsidRPr="00216596">
                <w:rPr>
                  <w:rFonts w:ascii="Verdana" w:eastAsia="Times New Roman" w:hAnsi="Verdana" w:cs="Times New Roman"/>
                  <w:color w:val="000000"/>
                  <w:sz w:val="18"/>
                  <w:szCs w:val="18"/>
                  <w:lang w:eastAsia="en-IN"/>
                </w:rPr>
                <w:t> represents the state associated with that code. State can change; code generally does not. When we associate a particular state to a class, we have an instance of that class. So different instances of the same class can have different state, but all refer to the same code. In Java, a class will usually have its code contained in a .class file, though there are exceptions. Nevertheless, in the Java runtime, each and every class will have its code also available in the form of a first-class Java object, which is an instance of </w:t>
              </w:r>
              <w:r w:rsidRPr="00216596">
                <w:rPr>
                  <w:rFonts w:ascii="Courier New" w:eastAsia="Times New Roman" w:hAnsi="Courier New" w:cs="Courier New"/>
                  <w:color w:val="003366"/>
                  <w:sz w:val="20"/>
                  <w:szCs w:val="20"/>
                  <w:lang w:eastAsia="en-IN"/>
                </w:rPr>
                <w:fldChar w:fldCharType="begin"/>
              </w:r>
              <w:r w:rsidRPr="00216596">
                <w:rPr>
                  <w:rFonts w:ascii="Courier New" w:eastAsia="Times New Roman" w:hAnsi="Courier New" w:cs="Courier New"/>
                  <w:color w:val="003366"/>
                  <w:sz w:val="20"/>
                  <w:szCs w:val="20"/>
                  <w:lang w:eastAsia="en-IN"/>
                </w:rPr>
                <w:instrText xml:space="preserve"> HYPERLINK "http://java.sun.com/j2se/1.5.0/docs/api/java/lang/Class.html" \t "_blank" </w:instrText>
              </w:r>
              <w:r w:rsidRPr="00216596">
                <w:rPr>
                  <w:rFonts w:ascii="Courier New" w:eastAsia="Times New Roman" w:hAnsi="Courier New" w:cs="Courier New"/>
                  <w:color w:val="003366"/>
                  <w:sz w:val="20"/>
                  <w:szCs w:val="20"/>
                  <w:lang w:eastAsia="en-IN"/>
                </w:rPr>
                <w:fldChar w:fldCharType="separate"/>
              </w:r>
              <w:r w:rsidRPr="00216596">
                <w:rPr>
                  <w:rFonts w:ascii="Courier New" w:eastAsia="Times New Roman" w:hAnsi="Courier New" w:cs="Courier New"/>
                  <w:color w:val="0000FF"/>
                  <w:sz w:val="20"/>
                  <w:szCs w:val="20"/>
                  <w:u w:val="single"/>
                  <w:lang w:eastAsia="en-IN"/>
                </w:rPr>
                <w:t>java.lang.Class</w:t>
              </w:r>
              <w:r w:rsidRPr="00216596">
                <w:rPr>
                  <w:rFonts w:ascii="Courier New" w:eastAsia="Times New Roman" w:hAnsi="Courier New" w:cs="Courier New"/>
                  <w:color w:val="003366"/>
                  <w:sz w:val="20"/>
                  <w:szCs w:val="20"/>
                  <w:lang w:eastAsia="en-IN"/>
                </w:rPr>
                <w:fldChar w:fldCharType="end"/>
              </w:r>
              <w:r w:rsidRPr="00216596">
                <w:rPr>
                  <w:rFonts w:ascii="Verdana" w:eastAsia="Times New Roman" w:hAnsi="Verdana" w:cs="Times New Roman"/>
                  <w:color w:val="000000"/>
                  <w:sz w:val="18"/>
                  <w:szCs w:val="18"/>
                  <w:lang w:eastAsia="en-IN"/>
                </w:rPr>
                <w:t>. Whenever we compile any Java file, the compiler will embed a public, static, final field named </w:t>
              </w:r>
              <w:r w:rsidRPr="00216596">
                <w:rPr>
                  <w:rFonts w:ascii="Courier New" w:eastAsia="Times New Roman" w:hAnsi="Courier New" w:cs="Courier New"/>
                  <w:color w:val="003366"/>
                  <w:sz w:val="20"/>
                  <w:szCs w:val="20"/>
                  <w:lang w:eastAsia="en-IN"/>
                </w:rPr>
                <w:t>class</w:t>
              </w:r>
              <w:r w:rsidRPr="00216596">
                <w:rPr>
                  <w:rFonts w:ascii="Verdana" w:eastAsia="Times New Roman" w:hAnsi="Verdana" w:cs="Times New Roman"/>
                  <w:color w:val="000000"/>
                  <w:sz w:val="18"/>
                  <w:szCs w:val="18"/>
                  <w:lang w:eastAsia="en-IN"/>
                </w:rPr>
                <w:t>, of the type </w:t>
              </w:r>
              <w:r w:rsidRPr="00216596">
                <w:rPr>
                  <w:rFonts w:ascii="Courier New" w:eastAsia="Times New Roman" w:hAnsi="Courier New" w:cs="Courier New"/>
                  <w:color w:val="003366"/>
                  <w:sz w:val="20"/>
                  <w:szCs w:val="20"/>
                  <w:lang w:eastAsia="en-IN"/>
                </w:rPr>
                <w:t>java.lang.Class</w:t>
              </w:r>
              <w:r w:rsidRPr="00216596">
                <w:rPr>
                  <w:rFonts w:ascii="Verdana" w:eastAsia="Times New Roman" w:hAnsi="Verdana" w:cs="Times New Roman"/>
                  <w:color w:val="000000"/>
                  <w:sz w:val="18"/>
                  <w:szCs w:val="18"/>
                  <w:lang w:eastAsia="en-IN"/>
                </w:rPr>
                <w:t>, in the emitted byte code. Since this field is public, we can access it using dotted notation, like this:</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 w:author="Unknown"/>
                <w:rFonts w:ascii="Courier New" w:eastAsia="Times New Roman" w:hAnsi="Courier New" w:cs="Courier New"/>
                <w:color w:val="000000"/>
                <w:sz w:val="20"/>
                <w:szCs w:val="20"/>
                <w:lang w:eastAsia="en-IN"/>
              </w:rPr>
            </w:pPr>
            <w:ins w:id="8" w:author="Unknown">
              <w:r w:rsidRPr="00216596">
                <w:rPr>
                  <w:rFonts w:ascii="Courier New" w:eastAsia="Times New Roman" w:hAnsi="Courier New" w:cs="Courier New"/>
                  <w:color w:val="003366"/>
                  <w:sz w:val="20"/>
                  <w:szCs w:val="20"/>
                  <w:lang w:eastAsia="en-IN"/>
                </w:rPr>
                <w:t>java.lang.Class klass = Myclass.class;</w:t>
              </w:r>
            </w:ins>
          </w:p>
          <w:p w:rsidR="00216596" w:rsidRPr="00216596" w:rsidRDefault="00216596" w:rsidP="00216596">
            <w:pPr>
              <w:spacing w:before="100" w:beforeAutospacing="1" w:after="100" w:afterAutospacing="1" w:line="240" w:lineRule="auto"/>
              <w:rPr>
                <w:ins w:id="9" w:author="Unknown"/>
                <w:rFonts w:ascii="Verdana" w:eastAsia="Times New Roman" w:hAnsi="Verdana" w:cs="Times New Roman"/>
                <w:color w:val="000000"/>
                <w:sz w:val="18"/>
                <w:szCs w:val="18"/>
                <w:lang w:eastAsia="en-IN"/>
              </w:rPr>
            </w:pPr>
            <w:ins w:id="10" w:author="Unknown">
              <w:r w:rsidRPr="00216596">
                <w:rPr>
                  <w:rFonts w:ascii="Verdana" w:eastAsia="Times New Roman" w:hAnsi="Verdana" w:cs="Times New Roman"/>
                  <w:color w:val="000000"/>
                  <w:sz w:val="18"/>
                  <w:szCs w:val="18"/>
                  <w:lang w:eastAsia="en-IN"/>
                </w:rPr>
                <w:t>Once a class is loaded into a JVM, the same class (I repeat, the </w:t>
              </w:r>
              <w:r w:rsidRPr="00216596">
                <w:rPr>
                  <w:rFonts w:ascii="Verdana" w:eastAsia="Times New Roman" w:hAnsi="Verdana" w:cs="Times New Roman"/>
                  <w:b/>
                  <w:bCs/>
                  <w:color w:val="000000"/>
                  <w:sz w:val="18"/>
                  <w:szCs w:val="18"/>
                  <w:lang w:eastAsia="en-IN"/>
                </w:rPr>
                <w:t>same</w:t>
              </w:r>
              <w:r w:rsidRPr="00216596">
                <w:rPr>
                  <w:rFonts w:ascii="Verdana" w:eastAsia="Times New Roman" w:hAnsi="Verdana" w:cs="Times New Roman"/>
                  <w:color w:val="000000"/>
                  <w:sz w:val="18"/>
                  <w:szCs w:val="18"/>
                  <w:lang w:eastAsia="en-IN"/>
                </w:rPr>
                <w:t> class) will not be loaded again. This leads to the question of what is meant by "the same class." Similar to the condition that an object has a specific state, an identity, and that an object is always associated with its code (class), a class loaded into a JVM also has a specific identity, which we'll look at now.</w:t>
              </w:r>
            </w:ins>
          </w:p>
          <w:p w:rsidR="00216596" w:rsidRPr="00216596" w:rsidRDefault="00216596" w:rsidP="00216596">
            <w:pPr>
              <w:spacing w:before="100" w:beforeAutospacing="1" w:after="100" w:afterAutospacing="1" w:line="240" w:lineRule="auto"/>
              <w:rPr>
                <w:ins w:id="11" w:author="Unknown"/>
                <w:rFonts w:ascii="Verdana" w:eastAsia="Times New Roman" w:hAnsi="Verdana" w:cs="Times New Roman"/>
                <w:color w:val="000000"/>
                <w:sz w:val="18"/>
                <w:szCs w:val="18"/>
                <w:lang w:eastAsia="en-IN"/>
              </w:rPr>
            </w:pPr>
            <w:ins w:id="12" w:author="Unknown">
              <w:r w:rsidRPr="00216596">
                <w:rPr>
                  <w:rFonts w:ascii="Verdana" w:eastAsia="Times New Roman" w:hAnsi="Verdana" w:cs="Times New Roman"/>
                  <w:color w:val="000000"/>
                  <w:sz w:val="18"/>
                  <w:szCs w:val="18"/>
                  <w:lang w:eastAsia="en-IN"/>
                </w:rPr>
                <w:t>In Java, a class is identified by its fully qualified class name. The fully qualified class name consists of the package name and the class name. But a class is uniquely identified in a JVM using its fully qualified class name along with the instance of the </w:t>
              </w:r>
              <w:r w:rsidRPr="00216596">
                <w:rPr>
                  <w:rFonts w:ascii="Courier New" w:eastAsia="Times New Roman" w:hAnsi="Courier New" w:cs="Courier New"/>
                  <w:color w:val="003366"/>
                  <w:sz w:val="20"/>
                  <w:szCs w:val="20"/>
                  <w:lang w:eastAsia="en-IN"/>
                </w:rPr>
                <w:t>ClassLoader</w:t>
              </w:r>
              <w:r w:rsidRPr="00216596">
                <w:rPr>
                  <w:rFonts w:ascii="Verdana" w:eastAsia="Times New Roman" w:hAnsi="Verdana" w:cs="Times New Roman"/>
                  <w:color w:val="000000"/>
                  <w:sz w:val="18"/>
                  <w:szCs w:val="18"/>
                  <w:lang w:eastAsia="en-IN"/>
                </w:rPr>
                <w:t> that loaded the class. Thus, if a class named </w:t>
              </w:r>
              <w:r w:rsidRPr="00216596">
                <w:rPr>
                  <w:rFonts w:ascii="Courier New" w:eastAsia="Times New Roman" w:hAnsi="Courier New" w:cs="Courier New"/>
                  <w:color w:val="003366"/>
                  <w:sz w:val="20"/>
                  <w:szCs w:val="20"/>
                  <w:lang w:eastAsia="en-IN"/>
                </w:rPr>
                <w:t>Cl</w:t>
              </w:r>
              <w:r w:rsidRPr="00216596">
                <w:rPr>
                  <w:rFonts w:ascii="Verdana" w:eastAsia="Times New Roman" w:hAnsi="Verdana" w:cs="Times New Roman"/>
                  <w:color w:val="000000"/>
                  <w:sz w:val="18"/>
                  <w:szCs w:val="18"/>
                  <w:lang w:eastAsia="en-IN"/>
                </w:rPr>
                <w:t> in the package </w:t>
              </w:r>
              <w:r w:rsidRPr="00216596">
                <w:rPr>
                  <w:rFonts w:ascii="Courier New" w:eastAsia="Times New Roman" w:hAnsi="Courier New" w:cs="Courier New"/>
                  <w:color w:val="003366"/>
                  <w:sz w:val="20"/>
                  <w:szCs w:val="20"/>
                  <w:lang w:eastAsia="en-IN"/>
                </w:rPr>
                <w:t>Pg</w:t>
              </w:r>
              <w:r w:rsidRPr="00216596">
                <w:rPr>
                  <w:rFonts w:ascii="Verdana" w:eastAsia="Times New Roman" w:hAnsi="Verdana" w:cs="Times New Roman"/>
                  <w:color w:val="000000"/>
                  <w:sz w:val="18"/>
                  <w:szCs w:val="18"/>
                  <w:lang w:eastAsia="en-IN"/>
                </w:rPr>
                <w:t> is loaded by an instance </w:t>
              </w:r>
              <w:r w:rsidRPr="00216596">
                <w:rPr>
                  <w:rFonts w:ascii="Courier New" w:eastAsia="Times New Roman" w:hAnsi="Courier New" w:cs="Courier New"/>
                  <w:color w:val="003366"/>
                  <w:sz w:val="20"/>
                  <w:szCs w:val="20"/>
                  <w:lang w:eastAsia="en-IN"/>
                </w:rPr>
                <w:t>kl1</w:t>
              </w:r>
              <w:r w:rsidRPr="00216596">
                <w:rPr>
                  <w:rFonts w:ascii="Verdana" w:eastAsia="Times New Roman" w:hAnsi="Verdana" w:cs="Times New Roman"/>
                  <w:color w:val="000000"/>
                  <w:sz w:val="18"/>
                  <w:szCs w:val="18"/>
                  <w:lang w:eastAsia="en-IN"/>
                </w:rPr>
                <w:t> of the class loader </w:t>
              </w:r>
              <w:r w:rsidRPr="00216596">
                <w:rPr>
                  <w:rFonts w:ascii="Courier New" w:eastAsia="Times New Roman" w:hAnsi="Courier New" w:cs="Courier New"/>
                  <w:color w:val="003366"/>
                  <w:sz w:val="20"/>
                  <w:szCs w:val="20"/>
                  <w:lang w:eastAsia="en-IN"/>
                </w:rPr>
                <w:t>KlassLoader</w:t>
              </w:r>
              <w:r w:rsidRPr="00216596">
                <w:rPr>
                  <w:rFonts w:ascii="Verdana" w:eastAsia="Times New Roman" w:hAnsi="Verdana" w:cs="Times New Roman"/>
                  <w:color w:val="000000"/>
                  <w:sz w:val="18"/>
                  <w:szCs w:val="18"/>
                  <w:lang w:eastAsia="en-IN"/>
                </w:rPr>
                <w:t>, the class instance of </w:t>
              </w:r>
              <w:r w:rsidRPr="00216596">
                <w:rPr>
                  <w:rFonts w:ascii="Courier New" w:eastAsia="Times New Roman" w:hAnsi="Courier New" w:cs="Courier New"/>
                  <w:color w:val="003366"/>
                  <w:sz w:val="20"/>
                  <w:szCs w:val="20"/>
                  <w:lang w:eastAsia="en-IN"/>
                </w:rPr>
                <w:t>C1</w:t>
              </w:r>
              <w:r w:rsidRPr="00216596">
                <w:rPr>
                  <w:rFonts w:ascii="Verdana" w:eastAsia="Times New Roman" w:hAnsi="Verdana" w:cs="Times New Roman"/>
                  <w:color w:val="000000"/>
                  <w:sz w:val="18"/>
                  <w:szCs w:val="18"/>
                  <w:lang w:eastAsia="en-IN"/>
                </w:rPr>
                <w:t>, i.e. </w:t>
              </w:r>
              <w:r w:rsidRPr="00216596">
                <w:rPr>
                  <w:rFonts w:ascii="Verdana" w:eastAsia="Times New Roman" w:hAnsi="Verdana" w:cs="Times New Roman"/>
                  <w:i/>
                  <w:iCs/>
                  <w:color w:val="000000"/>
                  <w:sz w:val="18"/>
                  <w:szCs w:val="18"/>
                  <w:lang w:eastAsia="en-IN"/>
                </w:rPr>
                <w:t>C1.class</w:t>
              </w:r>
              <w:r w:rsidRPr="00216596">
                <w:rPr>
                  <w:rFonts w:ascii="Verdana" w:eastAsia="Times New Roman" w:hAnsi="Verdana" w:cs="Times New Roman"/>
                  <w:color w:val="000000"/>
                  <w:sz w:val="18"/>
                  <w:szCs w:val="18"/>
                  <w:lang w:eastAsia="en-IN"/>
                </w:rPr>
                <w:t> is keyed in the JVM as </w:t>
              </w:r>
              <w:r w:rsidRPr="00216596">
                <w:rPr>
                  <w:rFonts w:ascii="Courier New" w:eastAsia="Times New Roman" w:hAnsi="Courier New" w:cs="Courier New"/>
                  <w:color w:val="003366"/>
                  <w:sz w:val="20"/>
                  <w:szCs w:val="20"/>
                  <w:lang w:eastAsia="en-IN"/>
                </w:rPr>
                <w:t>(Cl, Pg, kl1)</w:t>
              </w:r>
              <w:r w:rsidRPr="00216596">
                <w:rPr>
                  <w:rFonts w:ascii="Verdana" w:eastAsia="Times New Roman" w:hAnsi="Verdana" w:cs="Times New Roman"/>
                  <w:color w:val="000000"/>
                  <w:sz w:val="18"/>
                  <w:szCs w:val="18"/>
                  <w:lang w:eastAsia="en-IN"/>
                </w:rPr>
                <w:t>. This means that the two class loader instances </w:t>
              </w:r>
              <w:r w:rsidRPr="00216596">
                <w:rPr>
                  <w:rFonts w:ascii="Courier New" w:eastAsia="Times New Roman" w:hAnsi="Courier New" w:cs="Courier New"/>
                  <w:color w:val="003366"/>
                  <w:sz w:val="20"/>
                  <w:szCs w:val="20"/>
                  <w:lang w:eastAsia="en-IN"/>
                </w:rPr>
                <w:t>(Cl, Pg, kl1)</w:t>
              </w:r>
              <w:r w:rsidRPr="00216596">
                <w:rPr>
                  <w:rFonts w:ascii="Verdana" w:eastAsia="Times New Roman" w:hAnsi="Verdana" w:cs="Times New Roman"/>
                  <w:color w:val="000000"/>
                  <w:sz w:val="18"/>
                  <w:szCs w:val="18"/>
                  <w:lang w:eastAsia="en-IN"/>
                </w:rPr>
                <w:t> and </w:t>
              </w:r>
              <w:r w:rsidRPr="00216596">
                <w:rPr>
                  <w:rFonts w:ascii="Courier New" w:eastAsia="Times New Roman" w:hAnsi="Courier New" w:cs="Courier New"/>
                  <w:color w:val="003366"/>
                  <w:sz w:val="20"/>
                  <w:szCs w:val="20"/>
                  <w:lang w:eastAsia="en-IN"/>
                </w:rPr>
                <w:t>(Cl, Pg, kl2)</w:t>
              </w:r>
              <w:r w:rsidRPr="00216596">
                <w:rPr>
                  <w:rFonts w:ascii="Verdana" w:eastAsia="Times New Roman" w:hAnsi="Verdana" w:cs="Times New Roman"/>
                  <w:color w:val="000000"/>
                  <w:sz w:val="18"/>
                  <w:szCs w:val="18"/>
                  <w:lang w:eastAsia="en-IN"/>
                </w:rPr>
                <w:t> are not one and the same, and classes loaded by them are also completely different and not type-compatible to each other. How many class loader instances do we have in a JVM? The next section explains this.</w:t>
              </w:r>
            </w:ins>
          </w:p>
          <w:p w:rsidR="00216596" w:rsidRPr="00216596" w:rsidRDefault="00216596" w:rsidP="00216596">
            <w:pPr>
              <w:spacing w:before="100" w:beforeAutospacing="1" w:after="100" w:afterAutospacing="1" w:line="240" w:lineRule="auto"/>
              <w:outlineLvl w:val="2"/>
              <w:rPr>
                <w:ins w:id="13" w:author="Unknown"/>
                <w:rFonts w:ascii="Verdana" w:eastAsia="Times New Roman" w:hAnsi="Verdana" w:cs="Times New Roman"/>
                <w:b/>
                <w:bCs/>
                <w:color w:val="000000"/>
                <w:sz w:val="21"/>
                <w:szCs w:val="21"/>
                <w:lang w:eastAsia="en-IN"/>
              </w:rPr>
            </w:pPr>
            <w:ins w:id="14" w:author="Unknown">
              <w:r w:rsidRPr="00216596">
                <w:rPr>
                  <w:rFonts w:ascii="Verdana" w:eastAsia="Times New Roman" w:hAnsi="Verdana" w:cs="Times New Roman"/>
                  <w:b/>
                  <w:bCs/>
                  <w:color w:val="000000"/>
                  <w:sz w:val="21"/>
                  <w:szCs w:val="21"/>
                  <w:lang w:eastAsia="en-IN"/>
                </w:rPr>
                <w:t>Class Loaders</w:t>
              </w:r>
            </w:ins>
          </w:p>
          <w:p w:rsidR="00216596" w:rsidRPr="00216596" w:rsidRDefault="00216596" w:rsidP="00216596">
            <w:pPr>
              <w:spacing w:before="100" w:beforeAutospacing="1" w:after="100" w:afterAutospacing="1" w:line="240" w:lineRule="auto"/>
              <w:rPr>
                <w:ins w:id="15" w:author="Unknown"/>
                <w:rFonts w:ascii="Verdana" w:eastAsia="Times New Roman" w:hAnsi="Verdana" w:cs="Times New Roman"/>
                <w:color w:val="000000"/>
                <w:sz w:val="18"/>
                <w:szCs w:val="18"/>
                <w:lang w:eastAsia="en-IN"/>
              </w:rPr>
            </w:pPr>
            <w:ins w:id="16" w:author="Unknown">
              <w:r w:rsidRPr="00216596">
                <w:rPr>
                  <w:rFonts w:ascii="Verdana" w:eastAsia="Times New Roman" w:hAnsi="Verdana" w:cs="Times New Roman"/>
                  <w:color w:val="000000"/>
                  <w:sz w:val="18"/>
                  <w:szCs w:val="18"/>
                  <w:lang w:eastAsia="en-IN"/>
                </w:rPr>
                <w:t>In a JVM, each and every class is loaded by some instance of a </w:t>
              </w:r>
              <w:r w:rsidRPr="00216596">
                <w:rPr>
                  <w:rFonts w:ascii="Courier New" w:eastAsia="Times New Roman" w:hAnsi="Courier New" w:cs="Courier New"/>
                  <w:color w:val="003366"/>
                  <w:sz w:val="20"/>
                  <w:szCs w:val="20"/>
                  <w:lang w:eastAsia="en-IN"/>
                </w:rPr>
                <w:fldChar w:fldCharType="begin"/>
              </w:r>
              <w:r w:rsidRPr="00216596">
                <w:rPr>
                  <w:rFonts w:ascii="Courier New" w:eastAsia="Times New Roman" w:hAnsi="Courier New" w:cs="Courier New"/>
                  <w:color w:val="003366"/>
                  <w:sz w:val="20"/>
                  <w:szCs w:val="20"/>
                  <w:lang w:eastAsia="en-IN"/>
                </w:rPr>
                <w:instrText xml:space="preserve"> HYPERLINK "http://java.sun.com/j2se/1.5.0/docs/api/java/lang/ClassLoader.html" \t "_blank" </w:instrText>
              </w:r>
              <w:r w:rsidRPr="00216596">
                <w:rPr>
                  <w:rFonts w:ascii="Courier New" w:eastAsia="Times New Roman" w:hAnsi="Courier New" w:cs="Courier New"/>
                  <w:color w:val="003366"/>
                  <w:sz w:val="20"/>
                  <w:szCs w:val="20"/>
                  <w:lang w:eastAsia="en-IN"/>
                </w:rPr>
                <w:fldChar w:fldCharType="separate"/>
              </w:r>
              <w:r w:rsidRPr="00216596">
                <w:rPr>
                  <w:rFonts w:ascii="Courier New" w:eastAsia="Times New Roman" w:hAnsi="Courier New" w:cs="Courier New"/>
                  <w:color w:val="0000FF"/>
                  <w:sz w:val="20"/>
                  <w:szCs w:val="20"/>
                  <w:u w:val="single"/>
                  <w:lang w:eastAsia="en-IN"/>
                </w:rPr>
                <w:t>java.lang.ClassLoader</w:t>
              </w:r>
              <w:r w:rsidRPr="00216596">
                <w:rPr>
                  <w:rFonts w:ascii="Courier New" w:eastAsia="Times New Roman" w:hAnsi="Courier New" w:cs="Courier New"/>
                  <w:color w:val="003366"/>
                  <w:sz w:val="20"/>
                  <w:szCs w:val="20"/>
                  <w:lang w:eastAsia="en-IN"/>
                </w:rPr>
                <w:fldChar w:fldCharType="end"/>
              </w:r>
              <w:r w:rsidRPr="00216596">
                <w:rPr>
                  <w:rFonts w:ascii="Verdana" w:eastAsia="Times New Roman" w:hAnsi="Verdana" w:cs="Times New Roman"/>
                  <w:color w:val="000000"/>
                  <w:sz w:val="18"/>
                  <w:szCs w:val="18"/>
                  <w:lang w:eastAsia="en-IN"/>
                </w:rPr>
                <w:t>. The </w:t>
              </w:r>
              <w:r w:rsidRPr="00216596">
                <w:rPr>
                  <w:rFonts w:ascii="Courier New" w:eastAsia="Times New Roman" w:hAnsi="Courier New" w:cs="Courier New"/>
                  <w:color w:val="003366"/>
                  <w:sz w:val="20"/>
                  <w:szCs w:val="20"/>
                  <w:lang w:eastAsia="en-IN"/>
                </w:rPr>
                <w:t>ClassLoader</w:t>
              </w:r>
              <w:r w:rsidRPr="00216596">
                <w:rPr>
                  <w:rFonts w:ascii="Verdana" w:eastAsia="Times New Roman" w:hAnsi="Verdana" w:cs="Times New Roman"/>
                  <w:color w:val="000000"/>
                  <w:sz w:val="18"/>
                  <w:szCs w:val="18"/>
                  <w:lang w:eastAsia="en-IN"/>
                </w:rPr>
                <w:t> class is located in the </w:t>
              </w:r>
              <w:r w:rsidRPr="00216596">
                <w:rPr>
                  <w:rFonts w:ascii="Courier New" w:eastAsia="Times New Roman" w:hAnsi="Courier New" w:cs="Courier New"/>
                  <w:color w:val="003366"/>
                  <w:sz w:val="20"/>
                  <w:szCs w:val="20"/>
                  <w:lang w:eastAsia="en-IN"/>
                </w:rPr>
                <w:t>java.lang</w:t>
              </w:r>
              <w:r w:rsidRPr="00216596">
                <w:rPr>
                  <w:rFonts w:ascii="Verdana" w:eastAsia="Times New Roman" w:hAnsi="Verdana" w:cs="Times New Roman"/>
                  <w:color w:val="000000"/>
                  <w:sz w:val="18"/>
                  <w:szCs w:val="18"/>
                  <w:lang w:eastAsia="en-IN"/>
                </w:rPr>
                <w:t> package and developers are free to subclass it to add their own functionality to class loading.</w:t>
              </w:r>
            </w:ins>
          </w:p>
          <w:p w:rsidR="00216596" w:rsidRPr="00216596" w:rsidRDefault="00216596" w:rsidP="00216596">
            <w:pPr>
              <w:spacing w:before="100" w:beforeAutospacing="1" w:after="100" w:afterAutospacing="1" w:line="240" w:lineRule="auto"/>
              <w:rPr>
                <w:ins w:id="17" w:author="Unknown"/>
                <w:rFonts w:ascii="Verdana" w:eastAsia="Times New Roman" w:hAnsi="Verdana" w:cs="Times New Roman"/>
                <w:color w:val="000000"/>
                <w:sz w:val="18"/>
                <w:szCs w:val="18"/>
                <w:lang w:eastAsia="en-IN"/>
              </w:rPr>
            </w:pPr>
            <w:ins w:id="18" w:author="Unknown">
              <w:r w:rsidRPr="00216596">
                <w:rPr>
                  <w:rFonts w:ascii="Verdana" w:eastAsia="Times New Roman" w:hAnsi="Verdana" w:cs="Times New Roman"/>
                  <w:color w:val="000000"/>
                  <w:sz w:val="18"/>
                  <w:szCs w:val="18"/>
                  <w:lang w:eastAsia="en-IN"/>
                </w:rPr>
                <w:t>Whenever a new JVM is started by typing </w:t>
              </w:r>
              <w:r w:rsidRPr="00216596">
                <w:rPr>
                  <w:rFonts w:ascii="Courier New" w:eastAsia="Times New Roman" w:hAnsi="Courier New" w:cs="Courier New"/>
                  <w:color w:val="003366"/>
                  <w:sz w:val="20"/>
                  <w:szCs w:val="20"/>
                  <w:lang w:eastAsia="en-IN"/>
                </w:rPr>
                <w:t>java MyMainClass</w:t>
              </w:r>
              <w:r w:rsidRPr="00216596">
                <w:rPr>
                  <w:rFonts w:ascii="Verdana" w:eastAsia="Times New Roman" w:hAnsi="Verdana" w:cs="Times New Roman"/>
                  <w:color w:val="000000"/>
                  <w:sz w:val="18"/>
                  <w:szCs w:val="18"/>
                  <w:lang w:eastAsia="en-IN"/>
                </w:rPr>
                <w:t>, the "bootstrap class loader" is responsible for loading key Java classes like </w:t>
              </w:r>
              <w:r w:rsidRPr="00216596">
                <w:rPr>
                  <w:rFonts w:ascii="Courier New" w:eastAsia="Times New Roman" w:hAnsi="Courier New" w:cs="Courier New"/>
                  <w:color w:val="003366"/>
                  <w:sz w:val="20"/>
                  <w:szCs w:val="20"/>
                  <w:lang w:eastAsia="en-IN"/>
                </w:rPr>
                <w:t>java.lang.Object</w:t>
              </w:r>
              <w:r w:rsidRPr="00216596">
                <w:rPr>
                  <w:rFonts w:ascii="Verdana" w:eastAsia="Times New Roman" w:hAnsi="Verdana" w:cs="Times New Roman"/>
                  <w:color w:val="000000"/>
                  <w:sz w:val="18"/>
                  <w:szCs w:val="18"/>
                  <w:lang w:eastAsia="en-IN"/>
                </w:rPr>
                <w:t xml:space="preserve"> and other runtime code into </w:t>
              </w:r>
              <w:r w:rsidRPr="00216596">
                <w:rPr>
                  <w:rFonts w:ascii="Verdana" w:eastAsia="Times New Roman" w:hAnsi="Verdana" w:cs="Times New Roman"/>
                  <w:color w:val="000000"/>
                  <w:sz w:val="18"/>
                  <w:szCs w:val="18"/>
                  <w:lang w:eastAsia="en-IN"/>
                </w:rPr>
                <w:lastRenderedPageBreak/>
                <w:t>memory first. The runtime classes are packaged inside of the </w:t>
              </w:r>
              <w:r w:rsidRPr="00216596">
                <w:rPr>
                  <w:rFonts w:ascii="Verdana" w:eastAsia="Times New Roman" w:hAnsi="Verdana" w:cs="Times New Roman"/>
                  <w:i/>
                  <w:iCs/>
                  <w:color w:val="000000"/>
                  <w:sz w:val="18"/>
                  <w:szCs w:val="18"/>
                  <w:lang w:eastAsia="en-IN"/>
                </w:rPr>
                <w:t>JRE\lib\rt.jar</w:t>
              </w:r>
              <w:r w:rsidRPr="00216596">
                <w:rPr>
                  <w:rFonts w:ascii="Verdana" w:eastAsia="Times New Roman" w:hAnsi="Verdana" w:cs="Times New Roman"/>
                  <w:color w:val="000000"/>
                  <w:sz w:val="18"/>
                  <w:szCs w:val="18"/>
                  <w:lang w:eastAsia="en-IN"/>
                </w:rPr>
                <w:t> file. We cannot find the details of the bootstrap class loader in the Java documentation, since this is a native implementation. For the same reason, the behavior of the bootstrap class loader will also differ across JVMs.</w:t>
              </w:r>
            </w:ins>
          </w:p>
          <w:p w:rsidR="00216596" w:rsidRPr="00216596" w:rsidRDefault="00216596" w:rsidP="00216596">
            <w:pPr>
              <w:spacing w:before="100" w:beforeAutospacing="1" w:after="100" w:afterAutospacing="1" w:line="240" w:lineRule="auto"/>
              <w:rPr>
                <w:ins w:id="19" w:author="Unknown"/>
                <w:rFonts w:ascii="Verdana" w:eastAsia="Times New Roman" w:hAnsi="Verdana" w:cs="Times New Roman"/>
                <w:color w:val="000000"/>
                <w:sz w:val="18"/>
                <w:szCs w:val="18"/>
                <w:lang w:eastAsia="en-IN"/>
              </w:rPr>
            </w:pPr>
            <w:ins w:id="20" w:author="Unknown">
              <w:r w:rsidRPr="00216596">
                <w:rPr>
                  <w:rFonts w:ascii="Verdana" w:eastAsia="Times New Roman" w:hAnsi="Verdana" w:cs="Times New Roman"/>
                  <w:color w:val="000000"/>
                  <w:sz w:val="18"/>
                  <w:szCs w:val="18"/>
                  <w:lang w:eastAsia="en-IN"/>
                </w:rPr>
                <w:t>In a related note, we will get </w:t>
              </w:r>
              <w:r w:rsidRPr="00216596">
                <w:rPr>
                  <w:rFonts w:ascii="Courier New" w:eastAsia="Times New Roman" w:hAnsi="Courier New" w:cs="Courier New"/>
                  <w:color w:val="003366"/>
                  <w:sz w:val="20"/>
                  <w:szCs w:val="20"/>
                  <w:lang w:eastAsia="en-IN"/>
                </w:rPr>
                <w:t>null</w:t>
              </w:r>
              <w:r w:rsidRPr="00216596">
                <w:rPr>
                  <w:rFonts w:ascii="Verdana" w:eastAsia="Times New Roman" w:hAnsi="Verdana" w:cs="Times New Roman"/>
                  <w:color w:val="000000"/>
                  <w:sz w:val="18"/>
                  <w:szCs w:val="18"/>
                  <w:lang w:eastAsia="en-IN"/>
                </w:rPr>
                <w:t> if we try to get the class loader of a core Java runtime class, like this:</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3366"/>
                <w:sz w:val="20"/>
                <w:szCs w:val="20"/>
                <w:lang w:eastAsia="en-IN"/>
              </w:rPr>
            </w:pPr>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Courier New" w:eastAsia="Times New Roman" w:hAnsi="Courier New" w:cs="Courier New"/>
                <w:color w:val="003366"/>
                <w:sz w:val="20"/>
                <w:szCs w:val="20"/>
                <w:lang w:eastAsia="en-IN"/>
              </w:rPr>
            </w:pPr>
            <w:ins w:id="23" w:author="Unknown">
              <w:r w:rsidRPr="00216596">
                <w:rPr>
                  <w:rFonts w:ascii="Courier New" w:eastAsia="Times New Roman" w:hAnsi="Courier New" w:cs="Courier New"/>
                  <w:color w:val="003366"/>
                  <w:sz w:val="20"/>
                  <w:szCs w:val="20"/>
                  <w:lang w:eastAsia="en-IN"/>
                </w:rPr>
                <w:t xml:space="preserve">    log(java.lang.String.class.getClassLoader());</w:t>
              </w:r>
            </w:ins>
          </w:p>
          <w:p w:rsidR="00216596" w:rsidRPr="00216596" w:rsidRDefault="00216596" w:rsidP="00216596">
            <w:pPr>
              <w:spacing w:before="100" w:beforeAutospacing="1" w:after="100" w:afterAutospacing="1" w:line="240" w:lineRule="auto"/>
              <w:rPr>
                <w:ins w:id="24" w:author="Unknown"/>
                <w:rFonts w:ascii="Verdana" w:eastAsia="Times New Roman" w:hAnsi="Verdana" w:cs="Times New Roman"/>
                <w:color w:val="000000"/>
                <w:sz w:val="18"/>
                <w:szCs w:val="18"/>
                <w:lang w:eastAsia="en-IN"/>
              </w:rPr>
            </w:pPr>
            <w:ins w:id="25" w:author="Unknown">
              <w:r w:rsidRPr="00216596">
                <w:rPr>
                  <w:rFonts w:ascii="Verdana" w:eastAsia="Times New Roman" w:hAnsi="Verdana" w:cs="Times New Roman"/>
                  <w:color w:val="000000"/>
                  <w:sz w:val="18"/>
                  <w:szCs w:val="18"/>
                  <w:lang w:eastAsia="en-IN"/>
                </w:rPr>
                <w:t>Next comes the Java extension class loader. We can store extension libraries, those that provide features that go beyond the core Java runtime code, in the path given by the </w:t>
              </w:r>
              <w:r w:rsidRPr="00216596">
                <w:rPr>
                  <w:rFonts w:ascii="Courier New" w:eastAsia="Times New Roman" w:hAnsi="Courier New" w:cs="Courier New"/>
                  <w:color w:val="003366"/>
                  <w:sz w:val="20"/>
                  <w:szCs w:val="20"/>
                  <w:lang w:eastAsia="en-IN"/>
                </w:rPr>
                <w:t>java.ext.dirs</w:t>
              </w:r>
              <w:r w:rsidRPr="00216596">
                <w:rPr>
                  <w:rFonts w:ascii="Verdana" w:eastAsia="Times New Roman" w:hAnsi="Verdana" w:cs="Times New Roman"/>
                  <w:color w:val="000000"/>
                  <w:sz w:val="18"/>
                  <w:szCs w:val="18"/>
                  <w:lang w:eastAsia="en-IN"/>
                </w:rPr>
                <w:t> property. The </w:t>
              </w:r>
              <w:r w:rsidRPr="00216596">
                <w:rPr>
                  <w:rFonts w:ascii="Courier New" w:eastAsia="Times New Roman" w:hAnsi="Courier New" w:cs="Courier New"/>
                  <w:color w:val="003366"/>
                  <w:sz w:val="20"/>
                  <w:szCs w:val="20"/>
                  <w:lang w:eastAsia="en-IN"/>
                </w:rPr>
                <w:t>ExtClassLoader</w:t>
              </w:r>
              <w:r w:rsidRPr="00216596">
                <w:rPr>
                  <w:rFonts w:ascii="Verdana" w:eastAsia="Times New Roman" w:hAnsi="Verdana" w:cs="Times New Roman"/>
                  <w:color w:val="000000"/>
                  <w:sz w:val="18"/>
                  <w:szCs w:val="18"/>
                  <w:lang w:eastAsia="en-IN"/>
                </w:rPr>
                <w:t> is responsible for loading all .jar files kept in the </w:t>
              </w:r>
              <w:r w:rsidRPr="00216596">
                <w:rPr>
                  <w:rFonts w:ascii="Courier New" w:eastAsia="Times New Roman" w:hAnsi="Courier New" w:cs="Courier New"/>
                  <w:color w:val="003366"/>
                  <w:sz w:val="20"/>
                  <w:szCs w:val="20"/>
                  <w:lang w:eastAsia="en-IN"/>
                </w:rPr>
                <w:t>java.ext.dirs</w:t>
              </w:r>
              <w:r w:rsidRPr="00216596">
                <w:rPr>
                  <w:rFonts w:ascii="Verdana" w:eastAsia="Times New Roman" w:hAnsi="Verdana" w:cs="Times New Roman"/>
                  <w:color w:val="000000"/>
                  <w:sz w:val="18"/>
                  <w:szCs w:val="18"/>
                  <w:lang w:eastAsia="en-IN"/>
                </w:rPr>
                <w:t> path. A developer can add his or her own application .jar files or whatever libraries he or she might need to add to the classpath to this extension directory so that they will be loaded by the extension class loader.</w:t>
              </w:r>
            </w:ins>
          </w:p>
          <w:p w:rsidR="00216596" w:rsidRPr="00216596" w:rsidRDefault="00216596" w:rsidP="00216596">
            <w:pPr>
              <w:spacing w:before="100" w:beforeAutospacing="1" w:after="100" w:afterAutospacing="1" w:line="240" w:lineRule="auto"/>
              <w:rPr>
                <w:ins w:id="26" w:author="Unknown"/>
                <w:rFonts w:ascii="Verdana" w:eastAsia="Times New Roman" w:hAnsi="Verdana" w:cs="Times New Roman"/>
                <w:color w:val="000000"/>
                <w:sz w:val="18"/>
                <w:szCs w:val="18"/>
                <w:lang w:eastAsia="en-IN"/>
              </w:rPr>
            </w:pPr>
            <w:ins w:id="27" w:author="Unknown">
              <w:r w:rsidRPr="00216596">
                <w:rPr>
                  <w:rFonts w:ascii="Verdana" w:eastAsia="Times New Roman" w:hAnsi="Verdana" w:cs="Times New Roman"/>
                  <w:color w:val="000000"/>
                  <w:sz w:val="18"/>
                  <w:szCs w:val="18"/>
                  <w:lang w:eastAsia="en-IN"/>
                </w:rPr>
                <w:t>The third and most important class loader from the developer perspective is the </w:t>
              </w:r>
              <w:r w:rsidRPr="00216596">
                <w:rPr>
                  <w:rFonts w:ascii="Courier New" w:eastAsia="Times New Roman" w:hAnsi="Courier New" w:cs="Courier New"/>
                  <w:color w:val="003366"/>
                  <w:sz w:val="20"/>
                  <w:szCs w:val="20"/>
                  <w:lang w:eastAsia="en-IN"/>
                </w:rPr>
                <w:t>AppClassLoader</w:t>
              </w:r>
              <w:r w:rsidRPr="00216596">
                <w:rPr>
                  <w:rFonts w:ascii="Verdana" w:eastAsia="Times New Roman" w:hAnsi="Verdana" w:cs="Times New Roman"/>
                  <w:color w:val="000000"/>
                  <w:sz w:val="18"/>
                  <w:szCs w:val="18"/>
                  <w:lang w:eastAsia="en-IN"/>
                </w:rPr>
                <w:t>. The application class loader is responsible for loading all of the classes kept in the path corresponding to the </w:t>
              </w:r>
              <w:r w:rsidRPr="00216596">
                <w:rPr>
                  <w:rFonts w:ascii="Courier New" w:eastAsia="Times New Roman" w:hAnsi="Courier New" w:cs="Courier New"/>
                  <w:color w:val="003366"/>
                  <w:sz w:val="20"/>
                  <w:szCs w:val="20"/>
                  <w:lang w:eastAsia="en-IN"/>
                </w:rPr>
                <w:t>java.class.path</w:t>
              </w:r>
              <w:r w:rsidRPr="00216596">
                <w:rPr>
                  <w:rFonts w:ascii="Verdana" w:eastAsia="Times New Roman" w:hAnsi="Verdana" w:cs="Times New Roman"/>
                  <w:color w:val="000000"/>
                  <w:sz w:val="18"/>
                  <w:szCs w:val="18"/>
                  <w:lang w:eastAsia="en-IN"/>
                </w:rPr>
                <w:t>system property.</w:t>
              </w:r>
            </w:ins>
          </w:p>
          <w:p w:rsidR="00216596" w:rsidRPr="00216596" w:rsidRDefault="00216596" w:rsidP="00216596">
            <w:pPr>
              <w:spacing w:before="100" w:beforeAutospacing="1" w:after="100" w:afterAutospacing="1" w:line="240" w:lineRule="auto"/>
              <w:rPr>
                <w:ins w:id="28" w:author="Unknown"/>
                <w:rFonts w:ascii="Verdana" w:eastAsia="Times New Roman" w:hAnsi="Verdana" w:cs="Times New Roman"/>
                <w:color w:val="000000"/>
                <w:sz w:val="18"/>
                <w:szCs w:val="18"/>
                <w:lang w:eastAsia="en-IN"/>
              </w:rPr>
            </w:pPr>
            <w:ins w:id="29" w:author="Unknown">
              <w:r w:rsidRPr="00216596">
                <w:rPr>
                  <w:rFonts w:ascii="Verdana" w:eastAsia="Times New Roman" w:hAnsi="Verdana" w:cs="Times New Roman"/>
                  <w:color w:val="000000"/>
                  <w:sz w:val="18"/>
                  <w:szCs w:val="18"/>
                  <w:lang w:eastAsia="en-IN"/>
                </w:rPr>
                <w:t>"</w:t>
              </w:r>
              <w:r w:rsidRPr="00216596">
                <w:rPr>
                  <w:rFonts w:ascii="Verdana" w:eastAsia="Times New Roman" w:hAnsi="Verdana" w:cs="Times New Roman"/>
                  <w:color w:val="000000"/>
                  <w:sz w:val="18"/>
                  <w:szCs w:val="18"/>
                  <w:lang w:eastAsia="en-IN"/>
                </w:rPr>
                <w:fldChar w:fldCharType="begin"/>
              </w:r>
              <w:r w:rsidRPr="00216596">
                <w:rPr>
                  <w:rFonts w:ascii="Verdana" w:eastAsia="Times New Roman" w:hAnsi="Verdana" w:cs="Times New Roman"/>
                  <w:color w:val="000000"/>
                  <w:sz w:val="18"/>
                  <w:szCs w:val="18"/>
                  <w:lang w:eastAsia="en-IN"/>
                </w:rPr>
                <w:instrText xml:space="preserve"> HYPERLINK "http://java.sun.com/docs/books/tutorial/ext/basics/load.html" </w:instrText>
              </w:r>
              <w:r w:rsidRPr="00216596">
                <w:rPr>
                  <w:rFonts w:ascii="Verdana" w:eastAsia="Times New Roman" w:hAnsi="Verdana" w:cs="Times New Roman"/>
                  <w:color w:val="000000"/>
                  <w:sz w:val="18"/>
                  <w:szCs w:val="18"/>
                  <w:lang w:eastAsia="en-IN"/>
                </w:rPr>
                <w:fldChar w:fldCharType="separate"/>
              </w:r>
              <w:r w:rsidRPr="00216596">
                <w:rPr>
                  <w:rFonts w:ascii="Verdana" w:eastAsia="Times New Roman" w:hAnsi="Verdana" w:cs="Times New Roman"/>
                  <w:color w:val="0000FF"/>
                  <w:sz w:val="18"/>
                  <w:szCs w:val="18"/>
                  <w:u w:val="single"/>
                  <w:lang w:eastAsia="en-IN"/>
                </w:rPr>
                <w:t>Understanding Extension Class Loading</w:t>
              </w:r>
              <w:r w:rsidRPr="00216596">
                <w:rPr>
                  <w:rFonts w:ascii="Verdana" w:eastAsia="Times New Roman" w:hAnsi="Verdana" w:cs="Times New Roman"/>
                  <w:color w:val="000000"/>
                  <w:sz w:val="18"/>
                  <w:szCs w:val="18"/>
                  <w:lang w:eastAsia="en-IN"/>
                </w:rPr>
                <w:fldChar w:fldCharType="end"/>
              </w:r>
              <w:r w:rsidRPr="00216596">
                <w:rPr>
                  <w:rFonts w:ascii="Verdana" w:eastAsia="Times New Roman" w:hAnsi="Verdana" w:cs="Times New Roman"/>
                  <w:color w:val="000000"/>
                  <w:sz w:val="18"/>
                  <w:szCs w:val="18"/>
                  <w:lang w:eastAsia="en-IN"/>
                </w:rPr>
                <w:t>" in Sun's Java tutorial explains more on the above three class loader paths. Listed below are a few other class loaders in the JDK:</w:t>
              </w:r>
            </w:ins>
          </w:p>
          <w:p w:rsidR="00216596" w:rsidRPr="00216596" w:rsidRDefault="00216596" w:rsidP="00216596">
            <w:pPr>
              <w:numPr>
                <w:ilvl w:val="0"/>
                <w:numId w:val="1"/>
              </w:numPr>
              <w:spacing w:before="100" w:beforeAutospacing="1" w:after="100" w:afterAutospacing="1" w:line="240" w:lineRule="auto"/>
              <w:rPr>
                <w:ins w:id="30" w:author="Unknown"/>
                <w:rFonts w:ascii="Verdana" w:eastAsia="Times New Roman" w:hAnsi="Verdana" w:cs="Times New Roman"/>
                <w:color w:val="000000"/>
                <w:sz w:val="18"/>
                <w:szCs w:val="18"/>
                <w:lang w:eastAsia="en-IN"/>
              </w:rPr>
            </w:pPr>
            <w:ins w:id="31" w:author="Unknown">
              <w:r w:rsidRPr="00216596">
                <w:rPr>
                  <w:rFonts w:ascii="Courier New" w:eastAsia="Times New Roman" w:hAnsi="Courier New" w:cs="Courier New"/>
                  <w:color w:val="003366"/>
                  <w:sz w:val="20"/>
                  <w:szCs w:val="20"/>
                  <w:lang w:eastAsia="en-IN"/>
                </w:rPr>
                <w:t>java.net.URLClassLoader</w:t>
              </w:r>
            </w:ins>
          </w:p>
          <w:p w:rsidR="00216596" w:rsidRPr="00216596" w:rsidRDefault="00216596" w:rsidP="00216596">
            <w:pPr>
              <w:numPr>
                <w:ilvl w:val="0"/>
                <w:numId w:val="1"/>
              </w:numPr>
              <w:spacing w:before="100" w:beforeAutospacing="1" w:after="100" w:afterAutospacing="1" w:line="240" w:lineRule="auto"/>
              <w:rPr>
                <w:ins w:id="32" w:author="Unknown"/>
                <w:rFonts w:ascii="Verdana" w:eastAsia="Times New Roman" w:hAnsi="Verdana" w:cs="Times New Roman"/>
                <w:color w:val="000000"/>
                <w:sz w:val="18"/>
                <w:szCs w:val="18"/>
                <w:lang w:eastAsia="en-IN"/>
              </w:rPr>
            </w:pPr>
            <w:ins w:id="33" w:author="Unknown">
              <w:r w:rsidRPr="00216596">
                <w:rPr>
                  <w:rFonts w:ascii="Courier New" w:eastAsia="Times New Roman" w:hAnsi="Courier New" w:cs="Courier New"/>
                  <w:color w:val="003366"/>
                  <w:sz w:val="20"/>
                  <w:szCs w:val="20"/>
                  <w:lang w:eastAsia="en-IN"/>
                </w:rPr>
                <w:t>java.security.SecureClassLoader</w:t>
              </w:r>
            </w:ins>
          </w:p>
          <w:p w:rsidR="00216596" w:rsidRPr="00216596" w:rsidRDefault="00216596" w:rsidP="00216596">
            <w:pPr>
              <w:numPr>
                <w:ilvl w:val="0"/>
                <w:numId w:val="1"/>
              </w:numPr>
              <w:spacing w:before="100" w:beforeAutospacing="1" w:after="100" w:afterAutospacing="1" w:line="240" w:lineRule="auto"/>
              <w:rPr>
                <w:ins w:id="34" w:author="Unknown"/>
                <w:rFonts w:ascii="Verdana" w:eastAsia="Times New Roman" w:hAnsi="Verdana" w:cs="Times New Roman"/>
                <w:color w:val="000000"/>
                <w:sz w:val="18"/>
                <w:szCs w:val="18"/>
                <w:lang w:eastAsia="en-IN"/>
              </w:rPr>
            </w:pPr>
            <w:ins w:id="35" w:author="Unknown">
              <w:r w:rsidRPr="00216596">
                <w:rPr>
                  <w:rFonts w:ascii="Courier New" w:eastAsia="Times New Roman" w:hAnsi="Courier New" w:cs="Courier New"/>
                  <w:color w:val="003366"/>
                  <w:sz w:val="20"/>
                  <w:szCs w:val="20"/>
                  <w:lang w:eastAsia="en-IN"/>
                </w:rPr>
                <w:t>java.rmi.server.RMIClassLoader</w:t>
              </w:r>
            </w:ins>
          </w:p>
          <w:p w:rsidR="00216596" w:rsidRPr="00216596" w:rsidRDefault="00216596" w:rsidP="00216596">
            <w:pPr>
              <w:numPr>
                <w:ilvl w:val="0"/>
                <w:numId w:val="1"/>
              </w:numPr>
              <w:spacing w:before="100" w:beforeAutospacing="1" w:after="100" w:afterAutospacing="1" w:line="240" w:lineRule="auto"/>
              <w:rPr>
                <w:ins w:id="36" w:author="Unknown"/>
                <w:rFonts w:ascii="Verdana" w:eastAsia="Times New Roman" w:hAnsi="Verdana" w:cs="Times New Roman"/>
                <w:color w:val="000000"/>
                <w:sz w:val="18"/>
                <w:szCs w:val="18"/>
                <w:lang w:eastAsia="en-IN"/>
              </w:rPr>
            </w:pPr>
            <w:ins w:id="37" w:author="Unknown">
              <w:r w:rsidRPr="00216596">
                <w:rPr>
                  <w:rFonts w:ascii="Courier New" w:eastAsia="Times New Roman" w:hAnsi="Courier New" w:cs="Courier New"/>
                  <w:color w:val="003366"/>
                  <w:sz w:val="20"/>
                  <w:szCs w:val="20"/>
                  <w:lang w:eastAsia="en-IN"/>
                </w:rPr>
                <w:t>sun.applet.AppletClassLoader</w:t>
              </w:r>
            </w:ins>
          </w:p>
          <w:p w:rsidR="00216596" w:rsidRPr="00216596" w:rsidRDefault="00216596" w:rsidP="00216596">
            <w:pPr>
              <w:spacing w:before="100" w:beforeAutospacing="1" w:after="100" w:afterAutospacing="1" w:line="240" w:lineRule="auto"/>
              <w:rPr>
                <w:ins w:id="38" w:author="Unknown"/>
                <w:rFonts w:ascii="Verdana" w:eastAsia="Times New Roman" w:hAnsi="Verdana" w:cs="Times New Roman"/>
                <w:color w:val="000000"/>
                <w:sz w:val="18"/>
                <w:szCs w:val="18"/>
                <w:lang w:eastAsia="en-IN"/>
              </w:rPr>
            </w:pPr>
            <w:ins w:id="39" w:author="Unknown">
              <w:r w:rsidRPr="00216596">
                <w:rPr>
                  <w:rFonts w:ascii="Courier New" w:eastAsia="Times New Roman" w:hAnsi="Courier New" w:cs="Courier New"/>
                  <w:color w:val="003366"/>
                  <w:sz w:val="20"/>
                  <w:szCs w:val="20"/>
                  <w:lang w:eastAsia="en-IN"/>
                </w:rPr>
                <w:t>java.lang.Thread</w:t>
              </w:r>
              <w:r w:rsidRPr="00216596">
                <w:rPr>
                  <w:rFonts w:ascii="Verdana" w:eastAsia="Times New Roman" w:hAnsi="Verdana" w:cs="Times New Roman"/>
                  <w:color w:val="000000"/>
                  <w:sz w:val="18"/>
                  <w:szCs w:val="18"/>
                  <w:lang w:eastAsia="en-IN"/>
                </w:rPr>
                <w:t>, contains the method </w:t>
              </w:r>
              <w:r w:rsidRPr="00216596">
                <w:rPr>
                  <w:rFonts w:ascii="Courier New" w:eastAsia="Times New Roman" w:hAnsi="Courier New" w:cs="Courier New"/>
                  <w:color w:val="003366"/>
                  <w:sz w:val="20"/>
                  <w:szCs w:val="20"/>
                  <w:lang w:eastAsia="en-IN"/>
                </w:rPr>
                <w:t>public ClassLoader getContextClassLoader()</w:t>
              </w:r>
              <w:r w:rsidRPr="00216596">
                <w:rPr>
                  <w:rFonts w:ascii="Verdana" w:eastAsia="Times New Roman" w:hAnsi="Verdana" w:cs="Times New Roman"/>
                  <w:color w:val="000000"/>
                  <w:sz w:val="18"/>
                  <w:szCs w:val="18"/>
                  <w:lang w:eastAsia="en-IN"/>
                </w:rPr>
                <w:t>, which returns the context class loader for a particular thread. The context class loader is provided by the creator of the thread for use by code running in this thread when loading classes and resources. If it is not set, the default is the class loader context of the parent thread. The context class loader of the primordial thread is typically set to the class loader used to load the application.</w:t>
              </w:r>
            </w:ins>
          </w:p>
          <w:p w:rsidR="00216596" w:rsidRPr="00216596" w:rsidRDefault="00216596" w:rsidP="00216596">
            <w:pPr>
              <w:spacing w:before="100" w:beforeAutospacing="1" w:after="100" w:afterAutospacing="1" w:line="240" w:lineRule="auto"/>
              <w:outlineLvl w:val="2"/>
              <w:rPr>
                <w:ins w:id="40" w:author="Unknown"/>
                <w:rFonts w:ascii="Verdana" w:eastAsia="Times New Roman" w:hAnsi="Verdana" w:cs="Times New Roman"/>
                <w:b/>
                <w:bCs/>
                <w:color w:val="000000"/>
                <w:sz w:val="21"/>
                <w:szCs w:val="21"/>
                <w:lang w:eastAsia="en-IN"/>
              </w:rPr>
            </w:pPr>
            <w:ins w:id="41" w:author="Unknown">
              <w:r w:rsidRPr="00216596">
                <w:rPr>
                  <w:rFonts w:ascii="Verdana" w:eastAsia="Times New Roman" w:hAnsi="Verdana" w:cs="Times New Roman"/>
                  <w:b/>
                  <w:bCs/>
                  <w:color w:val="000000"/>
                  <w:sz w:val="21"/>
                  <w:szCs w:val="21"/>
                  <w:lang w:eastAsia="en-IN"/>
                </w:rPr>
                <w:t>How Class Loaders Work</w:t>
              </w:r>
            </w:ins>
          </w:p>
          <w:p w:rsidR="00216596" w:rsidRPr="00216596" w:rsidRDefault="00216596" w:rsidP="00216596">
            <w:pPr>
              <w:spacing w:before="100" w:beforeAutospacing="1" w:after="100" w:afterAutospacing="1" w:line="240" w:lineRule="auto"/>
              <w:rPr>
                <w:ins w:id="42" w:author="Unknown"/>
                <w:rFonts w:ascii="Verdana" w:eastAsia="Times New Roman" w:hAnsi="Verdana" w:cs="Times New Roman"/>
                <w:color w:val="000000"/>
                <w:sz w:val="18"/>
                <w:szCs w:val="18"/>
                <w:lang w:eastAsia="en-IN"/>
              </w:rPr>
            </w:pPr>
            <w:ins w:id="43" w:author="Unknown">
              <w:r w:rsidRPr="00216596">
                <w:rPr>
                  <w:rFonts w:ascii="Verdana" w:eastAsia="Times New Roman" w:hAnsi="Verdana" w:cs="Times New Roman"/>
                  <w:color w:val="000000"/>
                  <w:sz w:val="18"/>
                  <w:szCs w:val="18"/>
                  <w:lang w:eastAsia="en-IN"/>
                </w:rPr>
                <w:t>All class loaders except the bootstrap class loader have a parent class loader. Moreover, all class loaders are of the type </w:t>
              </w:r>
              <w:r w:rsidRPr="00216596">
                <w:rPr>
                  <w:rFonts w:ascii="Courier New" w:eastAsia="Times New Roman" w:hAnsi="Courier New" w:cs="Courier New"/>
                  <w:color w:val="003366"/>
                  <w:sz w:val="20"/>
                  <w:szCs w:val="20"/>
                  <w:lang w:eastAsia="en-IN"/>
                </w:rPr>
                <w:t>java.lang.ClassLoader</w:t>
              </w:r>
              <w:r w:rsidRPr="00216596">
                <w:rPr>
                  <w:rFonts w:ascii="Verdana" w:eastAsia="Times New Roman" w:hAnsi="Verdana" w:cs="Times New Roman"/>
                  <w:color w:val="000000"/>
                  <w:sz w:val="18"/>
                  <w:szCs w:val="18"/>
                  <w:lang w:eastAsia="en-IN"/>
                </w:rPr>
                <w:t xml:space="preserve">. The above two </w:t>
              </w:r>
              <w:r w:rsidRPr="00216596">
                <w:rPr>
                  <w:rFonts w:ascii="Verdana" w:eastAsia="Times New Roman" w:hAnsi="Verdana" w:cs="Times New Roman"/>
                  <w:color w:val="000000"/>
                  <w:sz w:val="18"/>
                  <w:szCs w:val="18"/>
                  <w:lang w:eastAsia="en-IN"/>
                </w:rPr>
                <w:lastRenderedPageBreak/>
                <w:t>statements are different, and very important for the correct working of any class loaders written by developers. The most important aspect is to correctly set the parent class loader. The parent class loader for any class loader is the class loader instance that loaded that class loader. (Remember, a class loader is itself a class!)</w:t>
              </w:r>
            </w:ins>
          </w:p>
          <w:p w:rsidR="00216596" w:rsidRPr="00216596" w:rsidRDefault="00216596" w:rsidP="00216596">
            <w:pPr>
              <w:spacing w:before="100" w:beforeAutospacing="1" w:after="100" w:afterAutospacing="1" w:line="240" w:lineRule="auto"/>
              <w:rPr>
                <w:ins w:id="44" w:author="Unknown"/>
                <w:rFonts w:ascii="Verdana" w:eastAsia="Times New Roman" w:hAnsi="Verdana" w:cs="Times New Roman"/>
                <w:color w:val="000000"/>
                <w:sz w:val="18"/>
                <w:szCs w:val="18"/>
                <w:lang w:eastAsia="en-IN"/>
              </w:rPr>
            </w:pPr>
            <w:ins w:id="45" w:author="Unknown">
              <w:r w:rsidRPr="00216596">
                <w:rPr>
                  <w:rFonts w:ascii="Verdana" w:eastAsia="Times New Roman" w:hAnsi="Verdana" w:cs="Times New Roman"/>
                  <w:color w:val="000000"/>
                  <w:sz w:val="18"/>
                  <w:szCs w:val="18"/>
                  <w:lang w:eastAsia="en-IN"/>
                </w:rPr>
                <w:t>A class is requested out of a class loader using the </w:t>
              </w:r>
              <w:r w:rsidRPr="00216596">
                <w:rPr>
                  <w:rFonts w:ascii="Courier New" w:eastAsia="Times New Roman" w:hAnsi="Courier New" w:cs="Courier New"/>
                  <w:color w:val="003366"/>
                  <w:sz w:val="20"/>
                  <w:szCs w:val="20"/>
                  <w:lang w:eastAsia="en-IN"/>
                </w:rPr>
                <w:t>loadClass()</w:t>
              </w:r>
              <w:r w:rsidRPr="00216596">
                <w:rPr>
                  <w:rFonts w:ascii="Verdana" w:eastAsia="Times New Roman" w:hAnsi="Verdana" w:cs="Times New Roman"/>
                  <w:color w:val="000000"/>
                  <w:sz w:val="18"/>
                  <w:szCs w:val="18"/>
                  <w:lang w:eastAsia="en-IN"/>
                </w:rPr>
                <w:t> method. The internal working of this method can be seen from the source code for </w:t>
              </w:r>
              <w:r w:rsidRPr="00216596">
                <w:rPr>
                  <w:rFonts w:ascii="Courier New" w:eastAsia="Times New Roman" w:hAnsi="Courier New" w:cs="Courier New"/>
                  <w:color w:val="003366"/>
                  <w:sz w:val="20"/>
                  <w:szCs w:val="20"/>
                  <w:lang w:eastAsia="en-IN"/>
                </w:rPr>
                <w:t>java.lang.ClassLoader</w:t>
              </w:r>
              <w:r w:rsidRPr="00216596">
                <w:rPr>
                  <w:rFonts w:ascii="Verdana" w:eastAsia="Times New Roman" w:hAnsi="Verdana" w:cs="Times New Roman"/>
                  <w:color w:val="000000"/>
                  <w:sz w:val="18"/>
                  <w:szCs w:val="18"/>
                  <w:lang w:eastAsia="en-IN"/>
                </w:rPr>
                <w:t>, given below:</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color w:val="003366"/>
                <w:sz w:val="20"/>
                <w:szCs w:val="20"/>
                <w:lang w:eastAsia="en-IN"/>
              </w:rPr>
            </w:pPr>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 w:author="Unknown"/>
                <w:rFonts w:ascii="Courier New" w:eastAsia="Times New Roman" w:hAnsi="Courier New" w:cs="Courier New"/>
                <w:color w:val="003366"/>
                <w:sz w:val="20"/>
                <w:szCs w:val="20"/>
                <w:lang w:eastAsia="en-IN"/>
              </w:rPr>
            </w:pPr>
            <w:ins w:id="48" w:author="Unknown">
              <w:r w:rsidRPr="00216596">
                <w:rPr>
                  <w:rFonts w:ascii="Courier New" w:eastAsia="Times New Roman" w:hAnsi="Courier New" w:cs="Courier New"/>
                  <w:color w:val="003366"/>
                  <w:sz w:val="20"/>
                  <w:szCs w:val="20"/>
                  <w:lang w:eastAsia="en-IN"/>
                </w:rPr>
                <w:t>protected synchronized Class&lt;?&gt; loadClass</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Courier New" w:eastAsia="Times New Roman" w:hAnsi="Courier New" w:cs="Courier New"/>
                <w:color w:val="003366"/>
                <w:sz w:val="20"/>
                <w:szCs w:val="20"/>
                <w:lang w:eastAsia="en-IN"/>
              </w:rPr>
            </w:pPr>
            <w:ins w:id="50" w:author="Unknown">
              <w:r w:rsidRPr="00216596">
                <w:rPr>
                  <w:rFonts w:ascii="Courier New" w:eastAsia="Times New Roman" w:hAnsi="Courier New" w:cs="Courier New"/>
                  <w:color w:val="003366"/>
                  <w:sz w:val="20"/>
                  <w:szCs w:val="20"/>
                  <w:lang w:eastAsia="en-IN"/>
                </w:rPr>
                <w:t xml:space="preserve">    (String name, boolean resolve)</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color w:val="003366"/>
                <w:sz w:val="20"/>
                <w:szCs w:val="20"/>
                <w:lang w:eastAsia="en-IN"/>
              </w:rPr>
            </w:pPr>
            <w:ins w:id="52" w:author="Unknown">
              <w:r w:rsidRPr="00216596">
                <w:rPr>
                  <w:rFonts w:ascii="Courier New" w:eastAsia="Times New Roman" w:hAnsi="Courier New" w:cs="Courier New"/>
                  <w:color w:val="003366"/>
                  <w:sz w:val="20"/>
                  <w:szCs w:val="20"/>
                  <w:lang w:eastAsia="en-IN"/>
                </w:rPr>
                <w:t xml:space="preserve">    throws ClassNotFoundException{</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color w:val="003366"/>
                <w:sz w:val="20"/>
                <w:szCs w:val="20"/>
                <w:lang w:eastAsia="en-IN"/>
              </w:rPr>
            </w:pPr>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Courier New" w:eastAsia="Times New Roman" w:hAnsi="Courier New" w:cs="Courier New"/>
                <w:color w:val="003366"/>
                <w:sz w:val="20"/>
                <w:szCs w:val="20"/>
                <w:lang w:eastAsia="en-IN"/>
              </w:rPr>
            </w:pPr>
            <w:ins w:id="55" w:author="Unknown">
              <w:r w:rsidRPr="00216596">
                <w:rPr>
                  <w:rFonts w:ascii="Courier New" w:eastAsia="Times New Roman" w:hAnsi="Courier New" w:cs="Courier New"/>
                  <w:color w:val="003366"/>
                  <w:sz w:val="20"/>
                  <w:szCs w:val="20"/>
                  <w:lang w:eastAsia="en-IN"/>
                </w:rPr>
                <w:t xml:space="preserve">    // First check if the class is already loaded</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color w:val="003366"/>
                <w:sz w:val="20"/>
                <w:szCs w:val="20"/>
                <w:lang w:eastAsia="en-IN"/>
              </w:rPr>
            </w:pPr>
            <w:ins w:id="57" w:author="Unknown">
              <w:r w:rsidRPr="00216596">
                <w:rPr>
                  <w:rFonts w:ascii="Courier New" w:eastAsia="Times New Roman" w:hAnsi="Courier New" w:cs="Courier New"/>
                  <w:color w:val="003366"/>
                  <w:sz w:val="20"/>
                  <w:szCs w:val="20"/>
                  <w:lang w:eastAsia="en-IN"/>
                </w:rPr>
                <w:t xml:space="preserve">    Class c = findLoadedClass(name);</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color w:val="003366"/>
                <w:sz w:val="20"/>
                <w:szCs w:val="20"/>
                <w:lang w:eastAsia="en-IN"/>
              </w:rPr>
            </w:pPr>
            <w:ins w:id="59" w:author="Unknown">
              <w:r w:rsidRPr="00216596">
                <w:rPr>
                  <w:rFonts w:ascii="Courier New" w:eastAsia="Times New Roman" w:hAnsi="Courier New" w:cs="Courier New"/>
                  <w:color w:val="003366"/>
                  <w:sz w:val="20"/>
                  <w:szCs w:val="20"/>
                  <w:lang w:eastAsia="en-IN"/>
                </w:rPr>
                <w:t xml:space="preserve">    if (c == null)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color w:val="003366"/>
                <w:sz w:val="20"/>
                <w:szCs w:val="20"/>
                <w:lang w:eastAsia="en-IN"/>
              </w:rPr>
            </w:pPr>
            <w:ins w:id="61" w:author="Unknown">
              <w:r w:rsidRPr="00216596">
                <w:rPr>
                  <w:rFonts w:ascii="Courier New" w:eastAsia="Times New Roman" w:hAnsi="Courier New" w:cs="Courier New"/>
                  <w:color w:val="003366"/>
                  <w:sz w:val="20"/>
                  <w:szCs w:val="20"/>
                  <w:lang w:eastAsia="en-IN"/>
                </w:rPr>
                <w:t xml:space="preserve">        try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 w:author="Unknown"/>
                <w:rFonts w:ascii="Courier New" w:eastAsia="Times New Roman" w:hAnsi="Courier New" w:cs="Courier New"/>
                <w:color w:val="003366"/>
                <w:sz w:val="20"/>
                <w:szCs w:val="20"/>
                <w:lang w:eastAsia="en-IN"/>
              </w:rPr>
            </w:pPr>
            <w:ins w:id="63" w:author="Unknown">
              <w:r w:rsidRPr="00216596">
                <w:rPr>
                  <w:rFonts w:ascii="Courier New" w:eastAsia="Times New Roman" w:hAnsi="Courier New" w:cs="Courier New"/>
                  <w:color w:val="003366"/>
                  <w:sz w:val="20"/>
                  <w:szCs w:val="20"/>
                  <w:lang w:eastAsia="en-IN"/>
                </w:rPr>
                <w:t xml:space="preserve">            if (parent != null)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 w:author="Unknown"/>
                <w:rFonts w:ascii="Courier New" w:eastAsia="Times New Roman" w:hAnsi="Courier New" w:cs="Courier New"/>
                <w:color w:val="003366"/>
                <w:sz w:val="20"/>
                <w:szCs w:val="20"/>
                <w:lang w:eastAsia="en-IN"/>
              </w:rPr>
            </w:pPr>
            <w:ins w:id="65" w:author="Unknown">
              <w:r w:rsidRPr="00216596">
                <w:rPr>
                  <w:rFonts w:ascii="Courier New" w:eastAsia="Times New Roman" w:hAnsi="Courier New" w:cs="Courier New"/>
                  <w:color w:val="003366"/>
                  <w:sz w:val="20"/>
                  <w:szCs w:val="20"/>
                  <w:lang w:eastAsia="en-IN"/>
                </w:rPr>
                <w:t xml:space="preserve">                c = parent.loadClass(name, false);</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color w:val="003366"/>
                <w:sz w:val="20"/>
                <w:szCs w:val="20"/>
                <w:lang w:eastAsia="en-IN"/>
              </w:rPr>
            </w:pPr>
            <w:ins w:id="67" w:author="Unknown">
              <w:r w:rsidRPr="00216596">
                <w:rPr>
                  <w:rFonts w:ascii="Courier New" w:eastAsia="Times New Roman" w:hAnsi="Courier New" w:cs="Courier New"/>
                  <w:color w:val="003366"/>
                  <w:sz w:val="20"/>
                  <w:szCs w:val="20"/>
                  <w:lang w:eastAsia="en-IN"/>
                </w:rPr>
                <w:t xml:space="preserve">            } else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color w:val="003366"/>
                <w:sz w:val="20"/>
                <w:szCs w:val="20"/>
                <w:lang w:eastAsia="en-IN"/>
              </w:rPr>
            </w:pPr>
            <w:ins w:id="69" w:author="Unknown">
              <w:r w:rsidRPr="00216596">
                <w:rPr>
                  <w:rFonts w:ascii="Courier New" w:eastAsia="Times New Roman" w:hAnsi="Courier New" w:cs="Courier New"/>
                  <w:color w:val="003366"/>
                  <w:sz w:val="20"/>
                  <w:szCs w:val="20"/>
                  <w:lang w:eastAsia="en-IN"/>
                </w:rPr>
                <w:t xml:space="preserve">                c = findBootstrapClass0(name);</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 w:author="Unknown"/>
                <w:rFonts w:ascii="Courier New" w:eastAsia="Times New Roman" w:hAnsi="Courier New" w:cs="Courier New"/>
                <w:color w:val="003366"/>
                <w:sz w:val="20"/>
                <w:szCs w:val="20"/>
                <w:lang w:eastAsia="en-IN"/>
              </w:rPr>
            </w:pPr>
            <w:ins w:id="71" w:author="Unknown">
              <w:r w:rsidRPr="00216596">
                <w:rPr>
                  <w:rFonts w:ascii="Courier New" w:eastAsia="Times New Roman" w:hAnsi="Courier New" w:cs="Courier New"/>
                  <w:color w:val="003366"/>
                  <w:sz w:val="20"/>
                  <w:szCs w:val="20"/>
                  <w:lang w:eastAsia="en-IN"/>
                </w:rPr>
                <w:t xml:space="preserve">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color w:val="003366"/>
                <w:sz w:val="20"/>
                <w:szCs w:val="20"/>
                <w:lang w:eastAsia="en-IN"/>
              </w:rPr>
            </w:pPr>
            <w:ins w:id="73" w:author="Unknown">
              <w:r w:rsidRPr="00216596">
                <w:rPr>
                  <w:rFonts w:ascii="Courier New" w:eastAsia="Times New Roman" w:hAnsi="Courier New" w:cs="Courier New"/>
                  <w:color w:val="003366"/>
                  <w:sz w:val="20"/>
                  <w:szCs w:val="20"/>
                  <w:lang w:eastAsia="en-IN"/>
                </w:rPr>
                <w:t xml:space="preserve">        } catch (ClassNotFoundException e)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color w:val="003366"/>
                <w:sz w:val="20"/>
                <w:szCs w:val="20"/>
                <w:lang w:eastAsia="en-IN"/>
              </w:rPr>
            </w:pPr>
            <w:ins w:id="75" w:author="Unknown">
              <w:r w:rsidRPr="00216596">
                <w:rPr>
                  <w:rFonts w:ascii="Courier New" w:eastAsia="Times New Roman" w:hAnsi="Courier New" w:cs="Courier New"/>
                  <w:color w:val="003366"/>
                  <w:sz w:val="20"/>
                  <w:szCs w:val="20"/>
                  <w:lang w:eastAsia="en-IN"/>
                </w:rPr>
                <w:t xml:space="preserve">            // If still not found, then invoke</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 w:author="Unknown"/>
                <w:rFonts w:ascii="Courier New" w:eastAsia="Times New Roman" w:hAnsi="Courier New" w:cs="Courier New"/>
                <w:color w:val="003366"/>
                <w:sz w:val="20"/>
                <w:szCs w:val="20"/>
                <w:lang w:eastAsia="en-IN"/>
              </w:rPr>
            </w:pPr>
            <w:ins w:id="77" w:author="Unknown">
              <w:r w:rsidRPr="00216596">
                <w:rPr>
                  <w:rFonts w:ascii="Courier New" w:eastAsia="Times New Roman" w:hAnsi="Courier New" w:cs="Courier New"/>
                  <w:color w:val="003366"/>
                  <w:sz w:val="20"/>
                  <w:szCs w:val="20"/>
                  <w:lang w:eastAsia="en-IN"/>
                </w:rPr>
                <w:t xml:space="preserve">            // findClass to find the class.</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Courier New" w:eastAsia="Times New Roman" w:hAnsi="Courier New" w:cs="Courier New"/>
                <w:color w:val="003366"/>
                <w:sz w:val="20"/>
                <w:szCs w:val="20"/>
                <w:lang w:eastAsia="en-IN"/>
              </w:rPr>
            </w:pPr>
            <w:ins w:id="79" w:author="Unknown">
              <w:r w:rsidRPr="00216596">
                <w:rPr>
                  <w:rFonts w:ascii="Courier New" w:eastAsia="Times New Roman" w:hAnsi="Courier New" w:cs="Courier New"/>
                  <w:color w:val="003366"/>
                  <w:sz w:val="20"/>
                  <w:szCs w:val="20"/>
                  <w:lang w:eastAsia="en-IN"/>
                </w:rPr>
                <w:t xml:space="preserve">            c = findClass(name);</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 w:author="Unknown"/>
                <w:rFonts w:ascii="Courier New" w:eastAsia="Times New Roman" w:hAnsi="Courier New" w:cs="Courier New"/>
                <w:color w:val="003366"/>
                <w:sz w:val="20"/>
                <w:szCs w:val="20"/>
                <w:lang w:eastAsia="en-IN"/>
              </w:rPr>
            </w:pPr>
            <w:ins w:id="81" w:author="Unknown">
              <w:r w:rsidRPr="00216596">
                <w:rPr>
                  <w:rFonts w:ascii="Courier New" w:eastAsia="Times New Roman" w:hAnsi="Courier New" w:cs="Courier New"/>
                  <w:color w:val="003366"/>
                  <w:sz w:val="20"/>
                  <w:szCs w:val="20"/>
                  <w:lang w:eastAsia="en-IN"/>
                </w:rPr>
                <w:t xml:space="preserve">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color w:val="003366"/>
                <w:sz w:val="20"/>
                <w:szCs w:val="20"/>
                <w:lang w:eastAsia="en-IN"/>
              </w:rPr>
            </w:pPr>
            <w:ins w:id="83" w:author="Unknown">
              <w:r w:rsidRPr="00216596">
                <w:rPr>
                  <w:rFonts w:ascii="Courier New" w:eastAsia="Times New Roman" w:hAnsi="Courier New" w:cs="Courier New"/>
                  <w:color w:val="003366"/>
                  <w:sz w:val="20"/>
                  <w:szCs w:val="20"/>
                  <w:lang w:eastAsia="en-IN"/>
                </w:rPr>
                <w:t xml:space="preserve">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color w:val="003366"/>
                <w:sz w:val="20"/>
                <w:szCs w:val="20"/>
                <w:lang w:eastAsia="en-IN"/>
              </w:rPr>
            </w:pPr>
            <w:ins w:id="85" w:author="Unknown">
              <w:r w:rsidRPr="00216596">
                <w:rPr>
                  <w:rFonts w:ascii="Courier New" w:eastAsia="Times New Roman" w:hAnsi="Courier New" w:cs="Courier New"/>
                  <w:color w:val="003366"/>
                  <w:sz w:val="20"/>
                  <w:szCs w:val="20"/>
                  <w:lang w:eastAsia="en-IN"/>
                </w:rPr>
                <w:t xml:space="preserve">    if (resolve)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color w:val="003366"/>
                <w:sz w:val="20"/>
                <w:szCs w:val="20"/>
                <w:lang w:eastAsia="en-IN"/>
              </w:rPr>
            </w:pPr>
            <w:ins w:id="87" w:author="Unknown">
              <w:r w:rsidRPr="00216596">
                <w:rPr>
                  <w:rFonts w:ascii="Courier New" w:eastAsia="Times New Roman" w:hAnsi="Courier New" w:cs="Courier New"/>
                  <w:color w:val="003366"/>
                  <w:sz w:val="20"/>
                  <w:szCs w:val="20"/>
                  <w:lang w:eastAsia="en-IN"/>
                </w:rPr>
                <w:tab/>
                <w:t xml:space="preserve">    resolveClass(c);</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color w:val="003366"/>
                <w:sz w:val="20"/>
                <w:szCs w:val="20"/>
                <w:lang w:eastAsia="en-IN"/>
              </w:rPr>
            </w:pPr>
            <w:ins w:id="89" w:author="Unknown">
              <w:r w:rsidRPr="00216596">
                <w:rPr>
                  <w:rFonts w:ascii="Courier New" w:eastAsia="Times New Roman" w:hAnsi="Courier New" w:cs="Courier New"/>
                  <w:color w:val="003366"/>
                  <w:sz w:val="20"/>
                  <w:szCs w:val="20"/>
                  <w:lang w:eastAsia="en-IN"/>
                </w:rPr>
                <w:t xml:space="preserve">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color w:val="003366"/>
                <w:sz w:val="20"/>
                <w:szCs w:val="20"/>
                <w:lang w:eastAsia="en-IN"/>
              </w:rPr>
            </w:pPr>
            <w:ins w:id="91" w:author="Unknown">
              <w:r w:rsidRPr="00216596">
                <w:rPr>
                  <w:rFonts w:ascii="Courier New" w:eastAsia="Times New Roman" w:hAnsi="Courier New" w:cs="Courier New"/>
                  <w:color w:val="003366"/>
                  <w:sz w:val="20"/>
                  <w:szCs w:val="20"/>
                  <w:lang w:eastAsia="en-IN"/>
                </w:rPr>
                <w:t xml:space="preserve">    return c;</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color w:val="003366"/>
                <w:sz w:val="20"/>
                <w:szCs w:val="20"/>
                <w:lang w:eastAsia="en-IN"/>
              </w:rPr>
            </w:pPr>
            <w:ins w:id="93" w:author="Unknown">
              <w:r w:rsidRPr="00216596">
                <w:rPr>
                  <w:rFonts w:ascii="Courier New" w:eastAsia="Times New Roman" w:hAnsi="Courier New" w:cs="Courier New"/>
                  <w:color w:val="003366"/>
                  <w:sz w:val="20"/>
                  <w:szCs w:val="20"/>
                  <w:lang w:eastAsia="en-IN"/>
                </w:rPr>
                <w:t>}</w:t>
              </w:r>
            </w:ins>
          </w:p>
          <w:p w:rsidR="00216596" w:rsidRPr="00216596" w:rsidRDefault="00216596" w:rsidP="00216596">
            <w:pPr>
              <w:spacing w:before="100" w:beforeAutospacing="1" w:after="100" w:afterAutospacing="1" w:line="240" w:lineRule="auto"/>
              <w:rPr>
                <w:ins w:id="94" w:author="Unknown"/>
                <w:rFonts w:ascii="Verdana" w:eastAsia="Times New Roman" w:hAnsi="Verdana" w:cs="Times New Roman"/>
                <w:color w:val="000000"/>
                <w:sz w:val="18"/>
                <w:szCs w:val="18"/>
                <w:lang w:eastAsia="en-IN"/>
              </w:rPr>
            </w:pPr>
            <w:ins w:id="95" w:author="Unknown">
              <w:r w:rsidRPr="00216596">
                <w:rPr>
                  <w:rFonts w:ascii="Verdana" w:eastAsia="Times New Roman" w:hAnsi="Verdana" w:cs="Times New Roman"/>
                  <w:color w:val="000000"/>
                  <w:sz w:val="18"/>
                  <w:szCs w:val="18"/>
                  <w:lang w:eastAsia="en-IN"/>
                </w:rPr>
                <w:t>To set the parent class loader, we have two ways to do so in the </w:t>
              </w:r>
              <w:r w:rsidRPr="00216596">
                <w:rPr>
                  <w:rFonts w:ascii="Courier New" w:eastAsia="Times New Roman" w:hAnsi="Courier New" w:cs="Courier New"/>
                  <w:color w:val="003366"/>
                  <w:sz w:val="20"/>
                  <w:szCs w:val="20"/>
                  <w:lang w:eastAsia="en-IN"/>
                </w:rPr>
                <w:t>ClassLoader</w:t>
              </w:r>
              <w:r w:rsidRPr="00216596">
                <w:rPr>
                  <w:rFonts w:ascii="Verdana" w:eastAsia="Times New Roman" w:hAnsi="Verdana" w:cs="Times New Roman"/>
                  <w:color w:val="000000"/>
                  <w:sz w:val="18"/>
                  <w:szCs w:val="18"/>
                  <w:lang w:eastAsia="en-IN"/>
                </w:rPr>
                <w:t> constructor:</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color w:val="003366"/>
                <w:sz w:val="20"/>
                <w:szCs w:val="20"/>
                <w:lang w:eastAsia="en-IN"/>
              </w:rPr>
            </w:pPr>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urier New" w:eastAsia="Times New Roman" w:hAnsi="Courier New" w:cs="Courier New"/>
                <w:color w:val="003366"/>
                <w:sz w:val="20"/>
                <w:szCs w:val="20"/>
                <w:lang w:eastAsia="en-IN"/>
              </w:rPr>
            </w:pPr>
            <w:ins w:id="98" w:author="Unknown">
              <w:r w:rsidRPr="00216596">
                <w:rPr>
                  <w:rFonts w:ascii="Courier New" w:eastAsia="Times New Roman" w:hAnsi="Courier New" w:cs="Courier New"/>
                  <w:color w:val="003366"/>
                  <w:sz w:val="20"/>
                  <w:szCs w:val="20"/>
                  <w:lang w:eastAsia="en-IN"/>
                </w:rPr>
                <w:t>public class MyClassLoader extends ClassLoader{</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color w:val="003366"/>
                <w:sz w:val="20"/>
                <w:szCs w:val="20"/>
                <w:lang w:eastAsia="en-IN"/>
              </w:rPr>
            </w:pPr>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color w:val="003366"/>
                <w:sz w:val="20"/>
                <w:szCs w:val="20"/>
                <w:lang w:eastAsia="en-IN"/>
              </w:rPr>
            </w:pPr>
            <w:ins w:id="101" w:author="Unknown">
              <w:r w:rsidRPr="00216596">
                <w:rPr>
                  <w:rFonts w:ascii="Courier New" w:eastAsia="Times New Roman" w:hAnsi="Courier New" w:cs="Courier New"/>
                  <w:color w:val="003366"/>
                  <w:sz w:val="20"/>
                  <w:szCs w:val="20"/>
                  <w:lang w:eastAsia="en-IN"/>
                </w:rPr>
                <w:t xml:space="preserve">    public MyClassLoader(){</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color w:val="003366"/>
                <w:sz w:val="20"/>
                <w:szCs w:val="20"/>
                <w:lang w:eastAsia="en-IN"/>
              </w:rPr>
            </w:pPr>
            <w:ins w:id="103" w:author="Unknown">
              <w:r w:rsidRPr="00216596">
                <w:rPr>
                  <w:rFonts w:ascii="Courier New" w:eastAsia="Times New Roman" w:hAnsi="Courier New" w:cs="Courier New"/>
                  <w:color w:val="003366"/>
                  <w:sz w:val="20"/>
                  <w:szCs w:val="20"/>
                  <w:lang w:eastAsia="en-IN"/>
                </w:rPr>
                <w:t xml:space="preserve">        super(MyClassLoader.class.getClassLoader());</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color w:val="003366"/>
                <w:sz w:val="20"/>
                <w:szCs w:val="20"/>
                <w:lang w:eastAsia="en-IN"/>
              </w:rPr>
            </w:pPr>
            <w:ins w:id="105" w:author="Unknown">
              <w:r w:rsidRPr="00216596">
                <w:rPr>
                  <w:rFonts w:ascii="Courier New" w:eastAsia="Times New Roman" w:hAnsi="Courier New" w:cs="Courier New"/>
                  <w:color w:val="003366"/>
                  <w:sz w:val="20"/>
                  <w:szCs w:val="20"/>
                  <w:lang w:eastAsia="en-IN"/>
                </w:rPr>
                <w:t xml:space="preserve">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color w:val="003366"/>
                <w:sz w:val="20"/>
                <w:szCs w:val="20"/>
                <w:lang w:eastAsia="en-IN"/>
              </w:rPr>
            </w:pPr>
            <w:ins w:id="107" w:author="Unknown">
              <w:r w:rsidRPr="00216596">
                <w:rPr>
                  <w:rFonts w:ascii="Courier New" w:eastAsia="Times New Roman" w:hAnsi="Courier New" w:cs="Courier New"/>
                  <w:color w:val="003366"/>
                  <w:sz w:val="20"/>
                  <w:szCs w:val="20"/>
                  <w:lang w:eastAsia="en-IN"/>
                </w:rPr>
                <w:t>}</w:t>
              </w:r>
            </w:ins>
          </w:p>
          <w:p w:rsidR="00216596" w:rsidRPr="00216596" w:rsidRDefault="00216596" w:rsidP="00216596">
            <w:pPr>
              <w:spacing w:before="100" w:beforeAutospacing="1" w:after="100" w:afterAutospacing="1" w:line="240" w:lineRule="auto"/>
              <w:rPr>
                <w:ins w:id="108" w:author="Unknown"/>
                <w:rFonts w:ascii="Verdana" w:eastAsia="Times New Roman" w:hAnsi="Verdana" w:cs="Times New Roman"/>
                <w:color w:val="000000"/>
                <w:sz w:val="18"/>
                <w:szCs w:val="18"/>
                <w:lang w:eastAsia="en-IN"/>
              </w:rPr>
            </w:pPr>
            <w:ins w:id="109" w:author="Unknown">
              <w:r w:rsidRPr="00216596">
                <w:rPr>
                  <w:rFonts w:ascii="Verdana" w:eastAsia="Times New Roman" w:hAnsi="Verdana" w:cs="Times New Roman"/>
                  <w:color w:val="000000"/>
                  <w:sz w:val="18"/>
                  <w:szCs w:val="18"/>
                  <w:lang w:eastAsia="en-IN"/>
                </w:rPr>
                <w:t>or</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color w:val="003366"/>
                <w:sz w:val="20"/>
                <w:szCs w:val="20"/>
                <w:lang w:eastAsia="en-IN"/>
              </w:rPr>
            </w:pPr>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color w:val="003366"/>
                <w:sz w:val="20"/>
                <w:szCs w:val="20"/>
                <w:lang w:eastAsia="en-IN"/>
              </w:rPr>
            </w:pPr>
            <w:ins w:id="112" w:author="Unknown">
              <w:r w:rsidRPr="00216596">
                <w:rPr>
                  <w:rFonts w:ascii="Courier New" w:eastAsia="Times New Roman" w:hAnsi="Courier New" w:cs="Courier New"/>
                  <w:color w:val="003366"/>
                  <w:sz w:val="20"/>
                  <w:szCs w:val="20"/>
                  <w:lang w:eastAsia="en-IN"/>
                </w:rPr>
                <w:t>public class MyClassLoader extends ClassLoader{</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color w:val="003366"/>
                <w:sz w:val="20"/>
                <w:szCs w:val="20"/>
                <w:lang w:eastAsia="en-IN"/>
              </w:rPr>
            </w:pPr>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color w:val="003366"/>
                <w:sz w:val="20"/>
                <w:szCs w:val="20"/>
                <w:lang w:eastAsia="en-IN"/>
              </w:rPr>
            </w:pPr>
            <w:ins w:id="115" w:author="Unknown">
              <w:r w:rsidRPr="00216596">
                <w:rPr>
                  <w:rFonts w:ascii="Courier New" w:eastAsia="Times New Roman" w:hAnsi="Courier New" w:cs="Courier New"/>
                  <w:color w:val="003366"/>
                  <w:sz w:val="20"/>
                  <w:szCs w:val="20"/>
                  <w:lang w:eastAsia="en-IN"/>
                </w:rPr>
                <w:t xml:space="preserve">    public MyClassLoader(){</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color w:val="003366"/>
                <w:sz w:val="20"/>
                <w:szCs w:val="20"/>
                <w:lang w:eastAsia="en-IN"/>
              </w:rPr>
            </w:pPr>
            <w:ins w:id="117" w:author="Unknown">
              <w:r w:rsidRPr="00216596">
                <w:rPr>
                  <w:rFonts w:ascii="Courier New" w:eastAsia="Times New Roman" w:hAnsi="Courier New" w:cs="Courier New"/>
                  <w:color w:val="003366"/>
                  <w:sz w:val="20"/>
                  <w:szCs w:val="20"/>
                  <w:lang w:eastAsia="en-IN"/>
                </w:rPr>
                <w:t xml:space="preserve">        super(getClass().getClassLoader());</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color w:val="003366"/>
                <w:sz w:val="20"/>
                <w:szCs w:val="20"/>
                <w:lang w:eastAsia="en-IN"/>
              </w:rPr>
            </w:pPr>
            <w:ins w:id="119" w:author="Unknown">
              <w:r w:rsidRPr="00216596">
                <w:rPr>
                  <w:rFonts w:ascii="Courier New" w:eastAsia="Times New Roman" w:hAnsi="Courier New" w:cs="Courier New"/>
                  <w:color w:val="003366"/>
                  <w:sz w:val="20"/>
                  <w:szCs w:val="20"/>
                  <w:lang w:eastAsia="en-IN"/>
                </w:rPr>
                <w:t xml:space="preserve">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color w:val="003366"/>
                <w:sz w:val="20"/>
                <w:szCs w:val="20"/>
                <w:lang w:eastAsia="en-IN"/>
              </w:rPr>
            </w:pPr>
            <w:ins w:id="121" w:author="Unknown">
              <w:r w:rsidRPr="00216596">
                <w:rPr>
                  <w:rFonts w:ascii="Courier New" w:eastAsia="Times New Roman" w:hAnsi="Courier New" w:cs="Courier New"/>
                  <w:color w:val="003366"/>
                  <w:sz w:val="20"/>
                  <w:szCs w:val="20"/>
                  <w:lang w:eastAsia="en-IN"/>
                </w:rPr>
                <w:t>}</w:t>
              </w:r>
            </w:ins>
          </w:p>
          <w:p w:rsidR="00216596" w:rsidRPr="00216596" w:rsidRDefault="00216596" w:rsidP="00216596">
            <w:pPr>
              <w:spacing w:before="100" w:beforeAutospacing="1" w:after="100" w:afterAutospacing="1" w:line="240" w:lineRule="auto"/>
              <w:rPr>
                <w:ins w:id="122" w:author="Unknown"/>
                <w:rFonts w:ascii="Verdana" w:eastAsia="Times New Roman" w:hAnsi="Verdana" w:cs="Times New Roman"/>
                <w:color w:val="000000"/>
                <w:sz w:val="18"/>
                <w:szCs w:val="18"/>
                <w:lang w:eastAsia="en-IN"/>
              </w:rPr>
            </w:pPr>
            <w:ins w:id="123" w:author="Unknown">
              <w:r w:rsidRPr="00216596">
                <w:rPr>
                  <w:rFonts w:ascii="Verdana" w:eastAsia="Times New Roman" w:hAnsi="Verdana" w:cs="Times New Roman"/>
                  <w:color w:val="000000"/>
                  <w:sz w:val="18"/>
                  <w:szCs w:val="18"/>
                  <w:lang w:eastAsia="en-IN"/>
                </w:rPr>
                <w:t>The first method is preferred because calling the method </w:t>
              </w:r>
              <w:r w:rsidRPr="00216596">
                <w:rPr>
                  <w:rFonts w:ascii="Courier New" w:eastAsia="Times New Roman" w:hAnsi="Courier New" w:cs="Courier New"/>
                  <w:color w:val="003366"/>
                  <w:sz w:val="20"/>
                  <w:szCs w:val="20"/>
                  <w:lang w:eastAsia="en-IN"/>
                </w:rPr>
                <w:t>getClass()</w:t>
              </w:r>
              <w:r w:rsidRPr="00216596">
                <w:rPr>
                  <w:rFonts w:ascii="Verdana" w:eastAsia="Times New Roman" w:hAnsi="Verdana" w:cs="Times New Roman"/>
                  <w:color w:val="000000"/>
                  <w:sz w:val="18"/>
                  <w:szCs w:val="18"/>
                  <w:lang w:eastAsia="en-IN"/>
                </w:rPr>
                <w:t> from within the constructor should be discouraged, since the object initialization will be complete only at the exit of the constructor code. Thus, if the parent class loader is correctly set, whenever a class is requested out of a </w:t>
              </w:r>
              <w:r w:rsidRPr="00216596">
                <w:rPr>
                  <w:rFonts w:ascii="Courier New" w:eastAsia="Times New Roman" w:hAnsi="Courier New" w:cs="Courier New"/>
                  <w:color w:val="003366"/>
                  <w:sz w:val="20"/>
                  <w:szCs w:val="20"/>
                  <w:lang w:eastAsia="en-IN"/>
                </w:rPr>
                <w:t>ClassLoader</w:t>
              </w:r>
              <w:r w:rsidRPr="00216596">
                <w:rPr>
                  <w:rFonts w:ascii="Verdana" w:eastAsia="Times New Roman" w:hAnsi="Verdana" w:cs="Times New Roman"/>
                  <w:color w:val="000000"/>
                  <w:sz w:val="18"/>
                  <w:szCs w:val="18"/>
                  <w:lang w:eastAsia="en-IN"/>
                </w:rPr>
                <w:t> instance, if it cannot find the class, it should ask the parent first. If the parent cannot find it (which again means that its parent also cannot find the class, and so on), and if the </w:t>
              </w:r>
              <w:r w:rsidRPr="00216596">
                <w:rPr>
                  <w:rFonts w:ascii="Courier New" w:eastAsia="Times New Roman" w:hAnsi="Courier New" w:cs="Courier New"/>
                  <w:color w:val="003366"/>
                  <w:sz w:val="20"/>
                  <w:szCs w:val="20"/>
                  <w:lang w:eastAsia="en-IN"/>
                </w:rPr>
                <w:t>findBootstrapClass0()</w:t>
              </w:r>
              <w:r w:rsidRPr="00216596">
                <w:rPr>
                  <w:rFonts w:ascii="Verdana" w:eastAsia="Times New Roman" w:hAnsi="Verdana" w:cs="Times New Roman"/>
                  <w:color w:val="000000"/>
                  <w:sz w:val="18"/>
                  <w:szCs w:val="18"/>
                  <w:lang w:eastAsia="en-IN"/>
                </w:rPr>
                <w:t> method also fails, the </w:t>
              </w:r>
              <w:r w:rsidRPr="00216596">
                <w:rPr>
                  <w:rFonts w:ascii="Courier New" w:eastAsia="Times New Roman" w:hAnsi="Courier New" w:cs="Courier New"/>
                  <w:color w:val="003366"/>
                  <w:sz w:val="20"/>
                  <w:szCs w:val="20"/>
                  <w:lang w:eastAsia="en-IN"/>
                </w:rPr>
                <w:t>findClass()</w:t>
              </w:r>
              <w:r w:rsidRPr="00216596">
                <w:rPr>
                  <w:rFonts w:ascii="Verdana" w:eastAsia="Times New Roman" w:hAnsi="Verdana" w:cs="Times New Roman"/>
                  <w:color w:val="000000"/>
                  <w:sz w:val="18"/>
                  <w:szCs w:val="18"/>
                  <w:lang w:eastAsia="en-IN"/>
                </w:rPr>
                <w:t> method is invoked. The default implementation of </w:t>
              </w:r>
              <w:r w:rsidRPr="00216596">
                <w:rPr>
                  <w:rFonts w:ascii="Courier New" w:eastAsia="Times New Roman" w:hAnsi="Courier New" w:cs="Courier New"/>
                  <w:color w:val="003366"/>
                  <w:sz w:val="20"/>
                  <w:szCs w:val="20"/>
                  <w:lang w:eastAsia="en-IN"/>
                </w:rPr>
                <w:t>findClass()</w:t>
              </w:r>
              <w:r w:rsidRPr="00216596">
                <w:rPr>
                  <w:rFonts w:ascii="Verdana" w:eastAsia="Times New Roman" w:hAnsi="Verdana" w:cs="Times New Roman"/>
                  <w:color w:val="000000"/>
                  <w:sz w:val="18"/>
                  <w:szCs w:val="18"/>
                  <w:lang w:eastAsia="en-IN"/>
                </w:rPr>
                <w:t> will throw </w:t>
              </w:r>
              <w:r w:rsidRPr="00216596">
                <w:rPr>
                  <w:rFonts w:ascii="Courier New" w:eastAsia="Times New Roman" w:hAnsi="Courier New" w:cs="Courier New"/>
                  <w:color w:val="003366"/>
                  <w:sz w:val="20"/>
                  <w:szCs w:val="20"/>
                  <w:lang w:eastAsia="en-IN"/>
                </w:rPr>
                <w:t>ClassNotFoundException</w:t>
              </w:r>
              <w:r w:rsidRPr="00216596">
                <w:rPr>
                  <w:rFonts w:ascii="Verdana" w:eastAsia="Times New Roman" w:hAnsi="Verdana" w:cs="Times New Roman"/>
                  <w:color w:val="000000"/>
                  <w:sz w:val="18"/>
                  <w:szCs w:val="18"/>
                  <w:lang w:eastAsia="en-IN"/>
                </w:rPr>
                <w:t> and developers are expected to implement this method when they subclass </w:t>
              </w:r>
              <w:r w:rsidRPr="00216596">
                <w:rPr>
                  <w:rFonts w:ascii="Courier New" w:eastAsia="Times New Roman" w:hAnsi="Courier New" w:cs="Courier New"/>
                  <w:color w:val="003366"/>
                  <w:sz w:val="20"/>
                  <w:szCs w:val="20"/>
                  <w:lang w:eastAsia="en-IN"/>
                </w:rPr>
                <w:t>java.lang.ClassLoader</w:t>
              </w:r>
              <w:r w:rsidRPr="00216596">
                <w:rPr>
                  <w:rFonts w:ascii="Verdana" w:eastAsia="Times New Roman" w:hAnsi="Verdana" w:cs="Times New Roman"/>
                  <w:color w:val="000000"/>
                  <w:sz w:val="18"/>
                  <w:szCs w:val="18"/>
                  <w:lang w:eastAsia="en-IN"/>
                </w:rPr>
                <w:t> to make custom class loaders. The default implementation of </w:t>
              </w:r>
              <w:r w:rsidRPr="00216596">
                <w:rPr>
                  <w:rFonts w:ascii="Courier New" w:eastAsia="Times New Roman" w:hAnsi="Courier New" w:cs="Courier New"/>
                  <w:color w:val="003366"/>
                  <w:sz w:val="20"/>
                  <w:szCs w:val="20"/>
                  <w:lang w:eastAsia="en-IN"/>
                </w:rPr>
                <w:t>findClass()</w:t>
              </w:r>
              <w:r w:rsidRPr="00216596">
                <w:rPr>
                  <w:rFonts w:ascii="Verdana" w:eastAsia="Times New Roman" w:hAnsi="Verdana" w:cs="Times New Roman"/>
                  <w:color w:val="000000"/>
                  <w:sz w:val="18"/>
                  <w:szCs w:val="18"/>
                  <w:lang w:eastAsia="en-IN"/>
                </w:rPr>
                <w:t> is shown below.</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Courier New" w:eastAsia="Times New Roman" w:hAnsi="Courier New" w:cs="Courier New"/>
                <w:color w:val="003366"/>
                <w:sz w:val="20"/>
                <w:szCs w:val="20"/>
                <w:lang w:eastAsia="en-IN"/>
              </w:rPr>
            </w:pPr>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color w:val="003366"/>
                <w:sz w:val="20"/>
                <w:szCs w:val="20"/>
                <w:lang w:eastAsia="en-IN"/>
              </w:rPr>
            </w:pPr>
            <w:ins w:id="126" w:author="Unknown">
              <w:r w:rsidRPr="00216596">
                <w:rPr>
                  <w:rFonts w:ascii="Courier New" w:eastAsia="Times New Roman" w:hAnsi="Courier New" w:cs="Courier New"/>
                  <w:color w:val="003366"/>
                  <w:sz w:val="20"/>
                  <w:szCs w:val="20"/>
                  <w:lang w:eastAsia="en-IN"/>
                </w:rPr>
                <w:t xml:space="preserve">    protected Class&lt;?&gt; findClass(String name)</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color w:val="003366"/>
                <w:sz w:val="20"/>
                <w:szCs w:val="20"/>
                <w:lang w:eastAsia="en-IN"/>
              </w:rPr>
            </w:pPr>
            <w:ins w:id="128" w:author="Unknown">
              <w:r w:rsidRPr="00216596">
                <w:rPr>
                  <w:rFonts w:ascii="Courier New" w:eastAsia="Times New Roman" w:hAnsi="Courier New" w:cs="Courier New"/>
                  <w:color w:val="003366"/>
                  <w:sz w:val="20"/>
                  <w:szCs w:val="20"/>
                  <w:lang w:eastAsia="en-IN"/>
                </w:rPr>
                <w:t xml:space="preserve">        throws ClassNotFoundException {</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color w:val="003366"/>
                <w:sz w:val="20"/>
                <w:szCs w:val="20"/>
                <w:lang w:eastAsia="en-IN"/>
              </w:rPr>
            </w:pPr>
            <w:ins w:id="130" w:author="Unknown">
              <w:r w:rsidRPr="00216596">
                <w:rPr>
                  <w:rFonts w:ascii="Courier New" w:eastAsia="Times New Roman" w:hAnsi="Courier New" w:cs="Courier New"/>
                  <w:color w:val="003366"/>
                  <w:sz w:val="20"/>
                  <w:szCs w:val="20"/>
                  <w:lang w:eastAsia="en-IN"/>
                </w:rPr>
                <w:t xml:space="preserve">        throw new ClassNotFoundException(name);</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color w:val="003366"/>
                <w:sz w:val="20"/>
                <w:szCs w:val="20"/>
                <w:lang w:eastAsia="en-IN"/>
              </w:rPr>
            </w:pPr>
            <w:ins w:id="132" w:author="Unknown">
              <w:r w:rsidRPr="00216596">
                <w:rPr>
                  <w:rFonts w:ascii="Courier New" w:eastAsia="Times New Roman" w:hAnsi="Courier New" w:cs="Courier New"/>
                  <w:color w:val="003366"/>
                  <w:sz w:val="20"/>
                  <w:szCs w:val="20"/>
                  <w:lang w:eastAsia="en-IN"/>
                </w:rPr>
                <w:t xml:space="preserve">    }</w:t>
              </w:r>
            </w:ins>
          </w:p>
          <w:p w:rsidR="00216596" w:rsidRPr="00216596" w:rsidRDefault="00216596" w:rsidP="00216596">
            <w:pPr>
              <w:spacing w:before="100" w:beforeAutospacing="1" w:after="100" w:afterAutospacing="1" w:line="240" w:lineRule="auto"/>
              <w:rPr>
                <w:ins w:id="133" w:author="Unknown"/>
                <w:rFonts w:ascii="Verdana" w:eastAsia="Times New Roman" w:hAnsi="Verdana" w:cs="Times New Roman"/>
                <w:color w:val="000000"/>
                <w:sz w:val="18"/>
                <w:szCs w:val="18"/>
                <w:lang w:eastAsia="en-IN"/>
              </w:rPr>
            </w:pPr>
            <w:ins w:id="134" w:author="Unknown">
              <w:r w:rsidRPr="00216596">
                <w:rPr>
                  <w:rFonts w:ascii="Verdana" w:eastAsia="Times New Roman" w:hAnsi="Verdana" w:cs="Times New Roman"/>
                  <w:color w:val="000000"/>
                  <w:sz w:val="18"/>
                  <w:szCs w:val="18"/>
                  <w:lang w:eastAsia="en-IN"/>
                </w:rPr>
                <w:t>Inside of the </w:t>
              </w:r>
              <w:r w:rsidRPr="00216596">
                <w:rPr>
                  <w:rFonts w:ascii="Courier New" w:eastAsia="Times New Roman" w:hAnsi="Courier New" w:cs="Courier New"/>
                  <w:color w:val="003366"/>
                  <w:sz w:val="20"/>
                  <w:szCs w:val="20"/>
                  <w:lang w:eastAsia="en-IN"/>
                </w:rPr>
                <w:t>findClass()</w:t>
              </w:r>
              <w:r w:rsidRPr="00216596">
                <w:rPr>
                  <w:rFonts w:ascii="Verdana" w:eastAsia="Times New Roman" w:hAnsi="Verdana" w:cs="Times New Roman"/>
                  <w:color w:val="000000"/>
                  <w:sz w:val="18"/>
                  <w:szCs w:val="18"/>
                  <w:lang w:eastAsia="en-IN"/>
                </w:rPr>
                <w:t> method, the class loader needs to fetch the byte codes from some arbitrary source. The source can be the file system, a network URL, a database, another application that can spit out byte codes on the fly, or any similar source that is capable of generating byte code compliant with the Java byte code specification. You could even use </w:t>
              </w:r>
              <w:r w:rsidRPr="00216596">
                <w:rPr>
                  <w:rFonts w:ascii="Verdana" w:eastAsia="Times New Roman" w:hAnsi="Verdana" w:cs="Times New Roman"/>
                  <w:color w:val="000000"/>
                  <w:sz w:val="18"/>
                  <w:szCs w:val="18"/>
                  <w:lang w:eastAsia="en-IN"/>
                </w:rPr>
                <w:fldChar w:fldCharType="begin"/>
              </w:r>
              <w:r w:rsidRPr="00216596">
                <w:rPr>
                  <w:rFonts w:ascii="Verdana" w:eastAsia="Times New Roman" w:hAnsi="Verdana" w:cs="Times New Roman"/>
                  <w:color w:val="000000"/>
                  <w:sz w:val="18"/>
                  <w:szCs w:val="18"/>
                  <w:lang w:eastAsia="en-IN"/>
                </w:rPr>
                <w:instrText xml:space="preserve"> HYPERLINK "http://jakarta.apache.org/bcel/" \t "_blank" </w:instrText>
              </w:r>
              <w:r w:rsidRPr="00216596">
                <w:rPr>
                  <w:rFonts w:ascii="Verdana" w:eastAsia="Times New Roman" w:hAnsi="Verdana" w:cs="Times New Roman"/>
                  <w:color w:val="000000"/>
                  <w:sz w:val="18"/>
                  <w:szCs w:val="18"/>
                  <w:lang w:eastAsia="en-IN"/>
                </w:rPr>
                <w:fldChar w:fldCharType="separate"/>
              </w:r>
              <w:r w:rsidRPr="00216596">
                <w:rPr>
                  <w:rFonts w:ascii="Verdana" w:eastAsia="Times New Roman" w:hAnsi="Verdana" w:cs="Times New Roman"/>
                  <w:color w:val="0000FF"/>
                  <w:sz w:val="18"/>
                  <w:szCs w:val="18"/>
                  <w:u w:val="single"/>
                  <w:lang w:eastAsia="en-IN"/>
                </w:rPr>
                <w:t>BCEL</w:t>
              </w:r>
              <w:r w:rsidRPr="00216596">
                <w:rPr>
                  <w:rFonts w:ascii="Verdana" w:eastAsia="Times New Roman" w:hAnsi="Verdana" w:cs="Times New Roman"/>
                  <w:color w:val="000000"/>
                  <w:sz w:val="18"/>
                  <w:szCs w:val="18"/>
                  <w:lang w:eastAsia="en-IN"/>
                </w:rPr>
                <w:fldChar w:fldCharType="end"/>
              </w:r>
              <w:r w:rsidRPr="00216596">
                <w:rPr>
                  <w:rFonts w:ascii="Verdana" w:eastAsia="Times New Roman" w:hAnsi="Verdana" w:cs="Times New Roman"/>
                  <w:color w:val="000000"/>
                  <w:sz w:val="18"/>
                  <w:szCs w:val="18"/>
                  <w:lang w:eastAsia="en-IN"/>
                </w:rPr>
                <w:t> (Byte Code Engineering Library), which provides convenient methods to create classes from scratch at runtime. BCEL is being used successfully in several projects such as compilers, optimizers, obsfuscators, code generators, and analysis tools. Once the byte code is retrieved, the method should call the</w:t>
              </w:r>
              <w:r w:rsidRPr="00216596">
                <w:rPr>
                  <w:rFonts w:ascii="Courier New" w:eastAsia="Times New Roman" w:hAnsi="Courier New" w:cs="Courier New"/>
                  <w:color w:val="003366"/>
                  <w:sz w:val="20"/>
                  <w:szCs w:val="20"/>
                  <w:lang w:eastAsia="en-IN"/>
                </w:rPr>
                <w:t>defineClass()</w:t>
              </w:r>
              <w:r w:rsidRPr="00216596">
                <w:rPr>
                  <w:rFonts w:ascii="Verdana" w:eastAsia="Times New Roman" w:hAnsi="Verdana" w:cs="Times New Roman"/>
                  <w:color w:val="000000"/>
                  <w:sz w:val="18"/>
                  <w:szCs w:val="18"/>
                  <w:lang w:eastAsia="en-IN"/>
                </w:rPr>
                <w:t> method, and the runtime is very particular about which </w:t>
              </w:r>
              <w:r w:rsidRPr="00216596">
                <w:rPr>
                  <w:rFonts w:ascii="Courier New" w:eastAsia="Times New Roman" w:hAnsi="Courier New" w:cs="Courier New"/>
                  <w:color w:val="003366"/>
                  <w:sz w:val="20"/>
                  <w:szCs w:val="20"/>
                  <w:lang w:eastAsia="en-IN"/>
                </w:rPr>
                <w:t>ClassLoader</w:t>
              </w:r>
              <w:r w:rsidRPr="00216596">
                <w:rPr>
                  <w:rFonts w:ascii="Verdana" w:eastAsia="Times New Roman" w:hAnsi="Verdana" w:cs="Times New Roman"/>
                  <w:color w:val="000000"/>
                  <w:sz w:val="18"/>
                  <w:szCs w:val="18"/>
                  <w:lang w:eastAsia="en-IN"/>
                </w:rPr>
                <w:t> instance calls this method. Thus, if two </w:t>
              </w:r>
              <w:r w:rsidRPr="00216596">
                <w:rPr>
                  <w:rFonts w:ascii="Courier New" w:eastAsia="Times New Roman" w:hAnsi="Courier New" w:cs="Courier New"/>
                  <w:color w:val="003366"/>
                  <w:sz w:val="20"/>
                  <w:szCs w:val="20"/>
                  <w:lang w:eastAsia="en-IN"/>
                </w:rPr>
                <w:t>ClassLoader</w:t>
              </w:r>
              <w:r w:rsidRPr="00216596">
                <w:rPr>
                  <w:rFonts w:ascii="Verdana" w:eastAsia="Times New Roman" w:hAnsi="Verdana" w:cs="Times New Roman"/>
                  <w:color w:val="000000"/>
                  <w:sz w:val="18"/>
                  <w:szCs w:val="18"/>
                  <w:lang w:eastAsia="en-IN"/>
                </w:rPr>
                <w:t> instances define byte codes from the same or different sources, the defined classes are different.</w:t>
              </w:r>
            </w:ins>
          </w:p>
          <w:p w:rsidR="00216596" w:rsidRPr="00216596" w:rsidRDefault="00216596" w:rsidP="00216596">
            <w:pPr>
              <w:spacing w:before="100" w:beforeAutospacing="1" w:after="100" w:afterAutospacing="1" w:line="240" w:lineRule="auto"/>
              <w:rPr>
                <w:ins w:id="135" w:author="Unknown"/>
                <w:rFonts w:ascii="Verdana" w:eastAsia="Times New Roman" w:hAnsi="Verdana" w:cs="Times New Roman"/>
                <w:color w:val="000000"/>
                <w:sz w:val="18"/>
                <w:szCs w:val="18"/>
                <w:lang w:eastAsia="en-IN"/>
              </w:rPr>
            </w:pPr>
            <w:ins w:id="136" w:author="Unknown">
              <w:r w:rsidRPr="00216596">
                <w:rPr>
                  <w:rFonts w:ascii="Verdana" w:eastAsia="Times New Roman" w:hAnsi="Verdana" w:cs="Times New Roman"/>
                  <w:color w:val="000000"/>
                  <w:sz w:val="18"/>
                  <w:szCs w:val="18"/>
                  <w:lang w:eastAsia="en-IN"/>
                </w:rPr>
                <w:t>The </w:t>
              </w:r>
              <w:r w:rsidRPr="00216596">
                <w:rPr>
                  <w:rFonts w:ascii="Verdana" w:eastAsia="Times New Roman" w:hAnsi="Verdana" w:cs="Times New Roman"/>
                  <w:color w:val="000000"/>
                  <w:sz w:val="18"/>
                  <w:szCs w:val="18"/>
                  <w:lang w:eastAsia="en-IN"/>
                </w:rPr>
                <w:fldChar w:fldCharType="begin"/>
              </w:r>
              <w:r w:rsidRPr="00216596">
                <w:rPr>
                  <w:rFonts w:ascii="Verdana" w:eastAsia="Times New Roman" w:hAnsi="Verdana" w:cs="Times New Roman"/>
                  <w:color w:val="000000"/>
                  <w:sz w:val="18"/>
                  <w:szCs w:val="18"/>
                  <w:lang w:eastAsia="en-IN"/>
                </w:rPr>
                <w:instrText xml:space="preserve"> HYPERLINK "http://java.sun.com/docs/books/jls/second_edition/html/jTOC.doc.html" \t "_blank" </w:instrText>
              </w:r>
              <w:r w:rsidRPr="00216596">
                <w:rPr>
                  <w:rFonts w:ascii="Verdana" w:eastAsia="Times New Roman" w:hAnsi="Verdana" w:cs="Times New Roman"/>
                  <w:color w:val="000000"/>
                  <w:sz w:val="18"/>
                  <w:szCs w:val="18"/>
                  <w:lang w:eastAsia="en-IN"/>
                </w:rPr>
                <w:fldChar w:fldCharType="separate"/>
              </w:r>
              <w:r w:rsidRPr="00216596">
                <w:rPr>
                  <w:rFonts w:ascii="Verdana" w:eastAsia="Times New Roman" w:hAnsi="Verdana" w:cs="Times New Roman"/>
                  <w:color w:val="0000FF"/>
                  <w:sz w:val="18"/>
                  <w:szCs w:val="18"/>
                  <w:u w:val="single"/>
                  <w:lang w:eastAsia="en-IN"/>
                </w:rPr>
                <w:t>Java language specification</w:t>
              </w:r>
              <w:r w:rsidRPr="00216596">
                <w:rPr>
                  <w:rFonts w:ascii="Verdana" w:eastAsia="Times New Roman" w:hAnsi="Verdana" w:cs="Times New Roman"/>
                  <w:color w:val="000000"/>
                  <w:sz w:val="18"/>
                  <w:szCs w:val="18"/>
                  <w:lang w:eastAsia="en-IN"/>
                </w:rPr>
                <w:fldChar w:fldCharType="end"/>
              </w:r>
              <w:r w:rsidRPr="00216596">
                <w:rPr>
                  <w:rFonts w:ascii="Verdana" w:eastAsia="Times New Roman" w:hAnsi="Verdana" w:cs="Times New Roman"/>
                  <w:color w:val="000000"/>
                  <w:sz w:val="18"/>
                  <w:szCs w:val="18"/>
                  <w:lang w:eastAsia="en-IN"/>
                </w:rPr>
                <w:t> gives a detailed explanation on the process of </w:t>
              </w:r>
              <w:r w:rsidRPr="00216596">
                <w:rPr>
                  <w:rFonts w:ascii="Verdana" w:eastAsia="Times New Roman" w:hAnsi="Verdana" w:cs="Times New Roman"/>
                  <w:color w:val="000000"/>
                  <w:sz w:val="18"/>
                  <w:szCs w:val="18"/>
                  <w:lang w:eastAsia="en-IN"/>
                </w:rPr>
                <w:fldChar w:fldCharType="begin"/>
              </w:r>
              <w:r w:rsidRPr="00216596">
                <w:rPr>
                  <w:rFonts w:ascii="Verdana" w:eastAsia="Times New Roman" w:hAnsi="Verdana" w:cs="Times New Roman"/>
                  <w:color w:val="000000"/>
                  <w:sz w:val="18"/>
                  <w:szCs w:val="18"/>
                  <w:lang w:eastAsia="en-IN"/>
                </w:rPr>
                <w:instrText xml:space="preserve"> HYPERLINK "http://java.sun.com/docs/books/jls/second_edition/html/execution.doc.html" \l "44459" \t "_blank" </w:instrText>
              </w:r>
              <w:r w:rsidRPr="00216596">
                <w:rPr>
                  <w:rFonts w:ascii="Verdana" w:eastAsia="Times New Roman" w:hAnsi="Verdana" w:cs="Times New Roman"/>
                  <w:color w:val="000000"/>
                  <w:sz w:val="18"/>
                  <w:szCs w:val="18"/>
                  <w:lang w:eastAsia="en-IN"/>
                </w:rPr>
                <w:fldChar w:fldCharType="separate"/>
              </w:r>
              <w:r w:rsidRPr="00216596">
                <w:rPr>
                  <w:rFonts w:ascii="Verdana" w:eastAsia="Times New Roman" w:hAnsi="Verdana" w:cs="Times New Roman"/>
                  <w:color w:val="0000FF"/>
                  <w:sz w:val="18"/>
                  <w:szCs w:val="18"/>
                  <w:u w:val="single"/>
                  <w:lang w:eastAsia="en-IN"/>
                </w:rPr>
                <w:t>loading</w:t>
              </w:r>
              <w:r w:rsidRPr="00216596">
                <w:rPr>
                  <w:rFonts w:ascii="Verdana" w:eastAsia="Times New Roman" w:hAnsi="Verdana" w:cs="Times New Roman"/>
                  <w:color w:val="000000"/>
                  <w:sz w:val="18"/>
                  <w:szCs w:val="18"/>
                  <w:lang w:eastAsia="en-IN"/>
                </w:rPr>
                <w:fldChar w:fldCharType="end"/>
              </w:r>
              <w:r w:rsidRPr="00216596">
                <w:rPr>
                  <w:rFonts w:ascii="Verdana" w:eastAsia="Times New Roman" w:hAnsi="Verdana" w:cs="Times New Roman"/>
                  <w:color w:val="000000"/>
                  <w:sz w:val="18"/>
                  <w:szCs w:val="18"/>
                  <w:lang w:eastAsia="en-IN"/>
                </w:rPr>
                <w:t>, </w:t>
              </w:r>
              <w:r w:rsidRPr="00216596">
                <w:rPr>
                  <w:rFonts w:ascii="Verdana" w:eastAsia="Times New Roman" w:hAnsi="Verdana" w:cs="Times New Roman"/>
                  <w:color w:val="000000"/>
                  <w:sz w:val="18"/>
                  <w:szCs w:val="18"/>
                  <w:lang w:eastAsia="en-IN"/>
                </w:rPr>
                <w:fldChar w:fldCharType="begin"/>
              </w:r>
              <w:r w:rsidRPr="00216596">
                <w:rPr>
                  <w:rFonts w:ascii="Verdana" w:eastAsia="Times New Roman" w:hAnsi="Verdana" w:cs="Times New Roman"/>
                  <w:color w:val="000000"/>
                  <w:sz w:val="18"/>
                  <w:szCs w:val="18"/>
                  <w:lang w:eastAsia="en-IN"/>
                </w:rPr>
                <w:instrText xml:space="preserve"> HYPERLINK "http://java.sun.com/docs/books/jls/second_edition/html/execution.doc.html" \l "44487" \t "_blank" </w:instrText>
              </w:r>
              <w:r w:rsidRPr="00216596">
                <w:rPr>
                  <w:rFonts w:ascii="Verdana" w:eastAsia="Times New Roman" w:hAnsi="Verdana" w:cs="Times New Roman"/>
                  <w:color w:val="000000"/>
                  <w:sz w:val="18"/>
                  <w:szCs w:val="18"/>
                  <w:lang w:eastAsia="en-IN"/>
                </w:rPr>
                <w:fldChar w:fldCharType="separate"/>
              </w:r>
              <w:r w:rsidRPr="00216596">
                <w:rPr>
                  <w:rFonts w:ascii="Verdana" w:eastAsia="Times New Roman" w:hAnsi="Verdana" w:cs="Times New Roman"/>
                  <w:color w:val="0000FF"/>
                  <w:sz w:val="18"/>
                  <w:szCs w:val="18"/>
                  <w:u w:val="single"/>
                  <w:lang w:eastAsia="en-IN"/>
                </w:rPr>
                <w:t>linking</w:t>
              </w:r>
              <w:r w:rsidRPr="00216596">
                <w:rPr>
                  <w:rFonts w:ascii="Verdana" w:eastAsia="Times New Roman" w:hAnsi="Verdana" w:cs="Times New Roman"/>
                  <w:color w:val="000000"/>
                  <w:sz w:val="18"/>
                  <w:szCs w:val="18"/>
                  <w:lang w:eastAsia="en-IN"/>
                </w:rPr>
                <w:fldChar w:fldCharType="end"/>
              </w:r>
              <w:r w:rsidRPr="00216596">
                <w:rPr>
                  <w:rFonts w:ascii="Verdana" w:eastAsia="Times New Roman" w:hAnsi="Verdana" w:cs="Times New Roman"/>
                  <w:color w:val="000000"/>
                  <w:sz w:val="18"/>
                  <w:szCs w:val="18"/>
                  <w:lang w:eastAsia="en-IN"/>
                </w:rPr>
                <w:t>, and the</w:t>
              </w:r>
              <w:r w:rsidRPr="00216596">
                <w:rPr>
                  <w:rFonts w:ascii="Verdana" w:eastAsia="Times New Roman" w:hAnsi="Verdana" w:cs="Times New Roman"/>
                  <w:color w:val="000000"/>
                  <w:sz w:val="18"/>
                  <w:szCs w:val="18"/>
                  <w:lang w:eastAsia="en-IN"/>
                </w:rPr>
                <w:fldChar w:fldCharType="begin"/>
              </w:r>
              <w:r w:rsidRPr="00216596">
                <w:rPr>
                  <w:rFonts w:ascii="Verdana" w:eastAsia="Times New Roman" w:hAnsi="Verdana" w:cs="Times New Roman"/>
                  <w:color w:val="000000"/>
                  <w:sz w:val="18"/>
                  <w:szCs w:val="18"/>
                  <w:lang w:eastAsia="en-IN"/>
                </w:rPr>
                <w:instrText xml:space="preserve"> HYPERLINK "http://java.sun.com/docs/books/jls/second_edition/html/execution.doc.html" \l "44557" \t "_blank" </w:instrText>
              </w:r>
              <w:r w:rsidRPr="00216596">
                <w:rPr>
                  <w:rFonts w:ascii="Verdana" w:eastAsia="Times New Roman" w:hAnsi="Verdana" w:cs="Times New Roman"/>
                  <w:color w:val="000000"/>
                  <w:sz w:val="18"/>
                  <w:szCs w:val="18"/>
                  <w:lang w:eastAsia="en-IN"/>
                </w:rPr>
                <w:fldChar w:fldCharType="separate"/>
              </w:r>
              <w:r w:rsidRPr="00216596">
                <w:rPr>
                  <w:rFonts w:ascii="Verdana" w:eastAsia="Times New Roman" w:hAnsi="Verdana" w:cs="Times New Roman"/>
                  <w:color w:val="0000FF"/>
                  <w:sz w:val="18"/>
                  <w:szCs w:val="18"/>
                  <w:u w:val="single"/>
                  <w:lang w:eastAsia="en-IN"/>
                </w:rPr>
                <w:t>initialization</w:t>
              </w:r>
              <w:r w:rsidRPr="00216596">
                <w:rPr>
                  <w:rFonts w:ascii="Verdana" w:eastAsia="Times New Roman" w:hAnsi="Verdana" w:cs="Times New Roman"/>
                  <w:color w:val="000000"/>
                  <w:sz w:val="18"/>
                  <w:szCs w:val="18"/>
                  <w:lang w:eastAsia="en-IN"/>
                </w:rPr>
                <w:fldChar w:fldCharType="end"/>
              </w:r>
              <w:r w:rsidRPr="00216596">
                <w:rPr>
                  <w:rFonts w:ascii="Verdana" w:eastAsia="Times New Roman" w:hAnsi="Verdana" w:cs="Times New Roman"/>
                  <w:color w:val="000000"/>
                  <w:sz w:val="18"/>
                  <w:szCs w:val="18"/>
                  <w:lang w:eastAsia="en-IN"/>
                </w:rPr>
                <w:t> of classes and interfaces in the Java Execution Engine.</w:t>
              </w:r>
            </w:ins>
          </w:p>
          <w:p w:rsidR="00216596" w:rsidRPr="00216596" w:rsidRDefault="00216596" w:rsidP="00216596">
            <w:pPr>
              <w:spacing w:before="100" w:beforeAutospacing="1" w:after="100" w:afterAutospacing="1" w:line="240" w:lineRule="auto"/>
              <w:rPr>
                <w:ins w:id="137" w:author="Unknown"/>
                <w:rFonts w:ascii="Verdana" w:eastAsia="Times New Roman" w:hAnsi="Verdana" w:cs="Times New Roman"/>
                <w:color w:val="000000"/>
                <w:sz w:val="18"/>
                <w:szCs w:val="18"/>
                <w:lang w:eastAsia="en-IN"/>
              </w:rPr>
            </w:pPr>
            <w:ins w:id="138" w:author="Unknown">
              <w:r w:rsidRPr="00216596">
                <w:rPr>
                  <w:rFonts w:ascii="Verdana" w:eastAsia="Times New Roman" w:hAnsi="Verdana" w:cs="Times New Roman"/>
                  <w:color w:val="000000"/>
                  <w:sz w:val="18"/>
                  <w:szCs w:val="18"/>
                  <w:lang w:eastAsia="en-IN"/>
                </w:rPr>
                <w:lastRenderedPageBreak/>
                <w:t>Figure 1 shows an application with a main class called </w:t>
              </w:r>
              <w:r w:rsidRPr="00216596">
                <w:rPr>
                  <w:rFonts w:ascii="Courier New" w:eastAsia="Times New Roman" w:hAnsi="Courier New" w:cs="Courier New"/>
                  <w:color w:val="003366"/>
                  <w:sz w:val="20"/>
                  <w:szCs w:val="20"/>
                  <w:lang w:eastAsia="en-IN"/>
                </w:rPr>
                <w:t>MyMainClass</w:t>
              </w:r>
              <w:r w:rsidRPr="00216596">
                <w:rPr>
                  <w:rFonts w:ascii="Verdana" w:eastAsia="Times New Roman" w:hAnsi="Verdana" w:cs="Times New Roman"/>
                  <w:color w:val="000000"/>
                  <w:sz w:val="18"/>
                  <w:szCs w:val="18"/>
                  <w:lang w:eastAsia="en-IN"/>
                </w:rPr>
                <w:t>. As explained earlier, </w:t>
              </w:r>
              <w:r w:rsidRPr="00216596">
                <w:rPr>
                  <w:rFonts w:ascii="Courier New" w:eastAsia="Times New Roman" w:hAnsi="Courier New" w:cs="Courier New"/>
                  <w:color w:val="003366"/>
                  <w:sz w:val="20"/>
                  <w:szCs w:val="20"/>
                  <w:lang w:eastAsia="en-IN"/>
                </w:rPr>
                <w:t>MyMainClass.class</w:t>
              </w:r>
              <w:r w:rsidRPr="00216596">
                <w:rPr>
                  <w:rFonts w:ascii="Verdana" w:eastAsia="Times New Roman" w:hAnsi="Verdana" w:cs="Times New Roman"/>
                  <w:color w:val="000000"/>
                  <w:sz w:val="18"/>
                  <w:szCs w:val="18"/>
                  <w:lang w:eastAsia="en-IN"/>
                </w:rPr>
                <w:t> will be loaded by the </w:t>
              </w:r>
              <w:r w:rsidRPr="00216596">
                <w:rPr>
                  <w:rFonts w:ascii="Courier New" w:eastAsia="Times New Roman" w:hAnsi="Courier New" w:cs="Courier New"/>
                  <w:color w:val="003366"/>
                  <w:sz w:val="20"/>
                  <w:szCs w:val="20"/>
                  <w:lang w:eastAsia="en-IN"/>
                </w:rPr>
                <w:t>AppClassLoader</w:t>
              </w:r>
              <w:r w:rsidRPr="00216596">
                <w:rPr>
                  <w:rFonts w:ascii="Verdana" w:eastAsia="Times New Roman" w:hAnsi="Verdana" w:cs="Times New Roman"/>
                  <w:color w:val="000000"/>
                  <w:sz w:val="18"/>
                  <w:szCs w:val="18"/>
                  <w:lang w:eastAsia="en-IN"/>
                </w:rPr>
                <w:t>. </w:t>
              </w:r>
              <w:r w:rsidRPr="00216596">
                <w:rPr>
                  <w:rFonts w:ascii="Courier New" w:eastAsia="Times New Roman" w:hAnsi="Courier New" w:cs="Courier New"/>
                  <w:color w:val="003366"/>
                  <w:sz w:val="20"/>
                  <w:szCs w:val="20"/>
                  <w:lang w:eastAsia="en-IN"/>
                </w:rPr>
                <w:t>MyMainClass</w:t>
              </w:r>
              <w:r w:rsidRPr="00216596">
                <w:rPr>
                  <w:rFonts w:ascii="Verdana" w:eastAsia="Times New Roman" w:hAnsi="Verdana" w:cs="Times New Roman"/>
                  <w:color w:val="000000"/>
                  <w:sz w:val="18"/>
                  <w:szCs w:val="18"/>
                  <w:lang w:eastAsia="en-IN"/>
                </w:rPr>
                <w:t> creates instances of two class loaders, </w:t>
              </w:r>
              <w:r w:rsidRPr="00216596">
                <w:rPr>
                  <w:rFonts w:ascii="Courier New" w:eastAsia="Times New Roman" w:hAnsi="Courier New" w:cs="Courier New"/>
                  <w:color w:val="003366"/>
                  <w:sz w:val="20"/>
                  <w:szCs w:val="20"/>
                  <w:lang w:eastAsia="en-IN"/>
                </w:rPr>
                <w:t>CustomClassLoader1</w:t>
              </w:r>
              <w:r w:rsidRPr="00216596">
                <w:rPr>
                  <w:rFonts w:ascii="Verdana" w:eastAsia="Times New Roman" w:hAnsi="Verdana" w:cs="Times New Roman"/>
                  <w:color w:val="000000"/>
                  <w:sz w:val="18"/>
                  <w:szCs w:val="18"/>
                  <w:lang w:eastAsia="en-IN"/>
                </w:rPr>
                <w:t> and</w:t>
              </w:r>
              <w:r w:rsidRPr="00216596">
                <w:rPr>
                  <w:rFonts w:ascii="Courier New" w:eastAsia="Times New Roman" w:hAnsi="Courier New" w:cs="Courier New"/>
                  <w:color w:val="003366"/>
                  <w:sz w:val="20"/>
                  <w:szCs w:val="20"/>
                  <w:lang w:eastAsia="en-IN"/>
                </w:rPr>
                <w:t>CustomClassLoader2</w:t>
              </w:r>
              <w:r w:rsidRPr="00216596">
                <w:rPr>
                  <w:rFonts w:ascii="Verdana" w:eastAsia="Times New Roman" w:hAnsi="Verdana" w:cs="Times New Roman"/>
                  <w:color w:val="000000"/>
                  <w:sz w:val="18"/>
                  <w:szCs w:val="18"/>
                  <w:lang w:eastAsia="en-IN"/>
                </w:rPr>
                <w:t>, which are capable of finding the byte codes of a fourth class called </w:t>
              </w:r>
              <w:r w:rsidRPr="00216596">
                <w:rPr>
                  <w:rFonts w:ascii="Courier New" w:eastAsia="Times New Roman" w:hAnsi="Courier New" w:cs="Courier New"/>
                  <w:color w:val="003366"/>
                  <w:sz w:val="20"/>
                  <w:szCs w:val="20"/>
                  <w:lang w:eastAsia="en-IN"/>
                </w:rPr>
                <w:t>Target</w:t>
              </w:r>
              <w:r w:rsidRPr="00216596">
                <w:rPr>
                  <w:rFonts w:ascii="Verdana" w:eastAsia="Times New Roman" w:hAnsi="Verdana" w:cs="Times New Roman"/>
                  <w:color w:val="000000"/>
                  <w:sz w:val="18"/>
                  <w:szCs w:val="18"/>
                  <w:lang w:eastAsia="en-IN"/>
                </w:rPr>
                <w:t> from some source (say, from a network path). This means the class definition of the </w:t>
              </w:r>
              <w:r w:rsidRPr="00216596">
                <w:rPr>
                  <w:rFonts w:ascii="Courier New" w:eastAsia="Times New Roman" w:hAnsi="Courier New" w:cs="Courier New"/>
                  <w:color w:val="003366"/>
                  <w:sz w:val="20"/>
                  <w:szCs w:val="20"/>
                  <w:lang w:eastAsia="en-IN"/>
                </w:rPr>
                <w:t>Target</w:t>
              </w:r>
              <w:r w:rsidRPr="00216596">
                <w:rPr>
                  <w:rFonts w:ascii="Verdana" w:eastAsia="Times New Roman" w:hAnsi="Verdana" w:cs="Times New Roman"/>
                  <w:color w:val="000000"/>
                  <w:sz w:val="18"/>
                  <w:szCs w:val="18"/>
                  <w:lang w:eastAsia="en-IN"/>
                </w:rPr>
                <w:t> class is not in the application class path or extension class path. In such a scenario, if </w:t>
              </w:r>
              <w:r w:rsidRPr="00216596">
                <w:rPr>
                  <w:rFonts w:ascii="Courier New" w:eastAsia="Times New Roman" w:hAnsi="Courier New" w:cs="Courier New"/>
                  <w:color w:val="003366"/>
                  <w:sz w:val="20"/>
                  <w:szCs w:val="20"/>
                  <w:lang w:eastAsia="en-IN"/>
                </w:rPr>
                <w:t>MyMainClass</w:t>
              </w:r>
              <w:r w:rsidRPr="00216596">
                <w:rPr>
                  <w:rFonts w:ascii="Verdana" w:eastAsia="Times New Roman" w:hAnsi="Verdana" w:cs="Times New Roman"/>
                  <w:color w:val="000000"/>
                  <w:sz w:val="18"/>
                  <w:szCs w:val="18"/>
                  <w:lang w:eastAsia="en-IN"/>
                </w:rPr>
                <w:t> asks the custom class loaders to load the </w:t>
              </w:r>
              <w:r w:rsidRPr="00216596">
                <w:rPr>
                  <w:rFonts w:ascii="Courier New" w:eastAsia="Times New Roman" w:hAnsi="Courier New" w:cs="Courier New"/>
                  <w:color w:val="003366"/>
                  <w:sz w:val="20"/>
                  <w:szCs w:val="20"/>
                  <w:lang w:eastAsia="en-IN"/>
                </w:rPr>
                <w:t>Target</w:t>
              </w:r>
              <w:r w:rsidRPr="00216596">
                <w:rPr>
                  <w:rFonts w:ascii="Verdana" w:eastAsia="Times New Roman" w:hAnsi="Verdana" w:cs="Times New Roman"/>
                  <w:color w:val="000000"/>
                  <w:sz w:val="18"/>
                  <w:szCs w:val="18"/>
                  <w:lang w:eastAsia="en-IN"/>
                </w:rPr>
                <w:t> class,</w:t>
              </w:r>
              <w:r w:rsidRPr="00216596">
                <w:rPr>
                  <w:rFonts w:ascii="Courier New" w:eastAsia="Times New Roman" w:hAnsi="Courier New" w:cs="Courier New"/>
                  <w:color w:val="003366"/>
                  <w:sz w:val="20"/>
                  <w:szCs w:val="20"/>
                  <w:lang w:eastAsia="en-IN"/>
                </w:rPr>
                <w:t>Target</w:t>
              </w:r>
              <w:r w:rsidRPr="00216596">
                <w:rPr>
                  <w:rFonts w:ascii="Verdana" w:eastAsia="Times New Roman" w:hAnsi="Verdana" w:cs="Times New Roman"/>
                  <w:color w:val="000000"/>
                  <w:sz w:val="18"/>
                  <w:szCs w:val="18"/>
                  <w:lang w:eastAsia="en-IN"/>
                </w:rPr>
                <w:t> will be loaded and </w:t>
              </w:r>
              <w:r w:rsidRPr="00216596">
                <w:rPr>
                  <w:rFonts w:ascii="Courier New" w:eastAsia="Times New Roman" w:hAnsi="Courier New" w:cs="Courier New"/>
                  <w:color w:val="003366"/>
                  <w:sz w:val="20"/>
                  <w:szCs w:val="20"/>
                  <w:lang w:eastAsia="en-IN"/>
                </w:rPr>
                <w:t>Target.class</w:t>
              </w:r>
              <w:r w:rsidRPr="00216596">
                <w:rPr>
                  <w:rFonts w:ascii="Verdana" w:eastAsia="Times New Roman" w:hAnsi="Verdana" w:cs="Times New Roman"/>
                  <w:color w:val="000000"/>
                  <w:sz w:val="18"/>
                  <w:szCs w:val="18"/>
                  <w:lang w:eastAsia="en-IN"/>
                </w:rPr>
                <w:t> will be defined independently by both </w:t>
              </w:r>
              <w:r w:rsidRPr="00216596">
                <w:rPr>
                  <w:rFonts w:ascii="Courier New" w:eastAsia="Times New Roman" w:hAnsi="Courier New" w:cs="Courier New"/>
                  <w:color w:val="003366"/>
                  <w:sz w:val="20"/>
                  <w:szCs w:val="20"/>
                  <w:lang w:eastAsia="en-IN"/>
                </w:rPr>
                <w:t>CustomClassLoader1</w:t>
              </w:r>
              <w:r w:rsidRPr="00216596">
                <w:rPr>
                  <w:rFonts w:ascii="Verdana" w:eastAsia="Times New Roman" w:hAnsi="Verdana" w:cs="Times New Roman"/>
                  <w:color w:val="000000"/>
                  <w:sz w:val="18"/>
                  <w:szCs w:val="18"/>
                  <w:lang w:eastAsia="en-IN"/>
                </w:rPr>
                <w:t> and</w:t>
              </w:r>
              <w:r w:rsidRPr="00216596">
                <w:rPr>
                  <w:rFonts w:ascii="Courier New" w:eastAsia="Times New Roman" w:hAnsi="Courier New" w:cs="Courier New"/>
                  <w:color w:val="003366"/>
                  <w:sz w:val="20"/>
                  <w:szCs w:val="20"/>
                  <w:lang w:eastAsia="en-IN"/>
                </w:rPr>
                <w:t>CustomClassLoader2</w:t>
              </w:r>
              <w:r w:rsidRPr="00216596">
                <w:rPr>
                  <w:rFonts w:ascii="Verdana" w:eastAsia="Times New Roman" w:hAnsi="Verdana" w:cs="Times New Roman"/>
                  <w:color w:val="000000"/>
                  <w:sz w:val="18"/>
                  <w:szCs w:val="18"/>
                  <w:lang w:eastAsia="en-IN"/>
                </w:rPr>
                <w:t>. This has serious implications in Java. If some static initialization code is put in the </w:t>
              </w:r>
              <w:r w:rsidRPr="00216596">
                <w:rPr>
                  <w:rFonts w:ascii="Courier New" w:eastAsia="Times New Roman" w:hAnsi="Courier New" w:cs="Courier New"/>
                  <w:color w:val="003366"/>
                  <w:sz w:val="20"/>
                  <w:szCs w:val="20"/>
                  <w:lang w:eastAsia="en-IN"/>
                </w:rPr>
                <w:t>Target</w:t>
              </w:r>
              <w:r w:rsidRPr="00216596">
                <w:rPr>
                  <w:rFonts w:ascii="Verdana" w:eastAsia="Times New Roman" w:hAnsi="Verdana" w:cs="Times New Roman"/>
                  <w:color w:val="000000"/>
                  <w:sz w:val="18"/>
                  <w:szCs w:val="18"/>
                  <w:lang w:eastAsia="en-IN"/>
                </w:rPr>
                <w:t>class, and if we want this code to be executed one and only once in a JVM, in our current setup the code will be executed twice in the JVM: once each when the class is loaded separately by both </w:t>
              </w:r>
              <w:r w:rsidRPr="00216596">
                <w:rPr>
                  <w:rFonts w:ascii="Courier New" w:eastAsia="Times New Roman" w:hAnsi="Courier New" w:cs="Courier New"/>
                  <w:color w:val="003366"/>
                  <w:sz w:val="20"/>
                  <w:szCs w:val="20"/>
                  <w:lang w:eastAsia="en-IN"/>
                </w:rPr>
                <w:t>CustomClassLoader</w:t>
              </w:r>
              <w:r w:rsidRPr="00216596">
                <w:rPr>
                  <w:rFonts w:ascii="Verdana" w:eastAsia="Times New Roman" w:hAnsi="Verdana" w:cs="Times New Roman"/>
                  <w:color w:val="000000"/>
                  <w:sz w:val="18"/>
                  <w:szCs w:val="18"/>
                  <w:lang w:eastAsia="en-IN"/>
                </w:rPr>
                <w:t>s. If the</w:t>
              </w:r>
              <w:r w:rsidRPr="00216596">
                <w:rPr>
                  <w:rFonts w:ascii="Courier New" w:eastAsia="Times New Roman" w:hAnsi="Courier New" w:cs="Courier New"/>
                  <w:color w:val="003366"/>
                  <w:sz w:val="20"/>
                  <w:szCs w:val="20"/>
                  <w:lang w:eastAsia="en-IN"/>
                </w:rPr>
                <w:t>Target</w:t>
              </w:r>
              <w:r w:rsidRPr="00216596">
                <w:rPr>
                  <w:rFonts w:ascii="Verdana" w:eastAsia="Times New Roman" w:hAnsi="Verdana" w:cs="Times New Roman"/>
                  <w:color w:val="000000"/>
                  <w:sz w:val="18"/>
                  <w:szCs w:val="18"/>
                  <w:lang w:eastAsia="en-IN"/>
                </w:rPr>
                <w:t> class is instantiated in both the </w:t>
              </w:r>
              <w:r w:rsidRPr="00216596">
                <w:rPr>
                  <w:rFonts w:ascii="Courier New" w:eastAsia="Times New Roman" w:hAnsi="Courier New" w:cs="Courier New"/>
                  <w:color w:val="003366"/>
                  <w:sz w:val="20"/>
                  <w:szCs w:val="20"/>
                  <w:lang w:eastAsia="en-IN"/>
                </w:rPr>
                <w:t>CustomClassLoader</w:t>
              </w:r>
              <w:r w:rsidRPr="00216596">
                <w:rPr>
                  <w:rFonts w:ascii="Verdana" w:eastAsia="Times New Roman" w:hAnsi="Verdana" w:cs="Times New Roman"/>
                  <w:color w:val="000000"/>
                  <w:sz w:val="18"/>
                  <w:szCs w:val="18"/>
                  <w:lang w:eastAsia="en-IN"/>
                </w:rPr>
                <w:t>s to have the instances </w:t>
              </w:r>
              <w:r w:rsidRPr="00216596">
                <w:rPr>
                  <w:rFonts w:ascii="Courier New" w:eastAsia="Times New Roman" w:hAnsi="Courier New" w:cs="Courier New"/>
                  <w:color w:val="003366"/>
                  <w:sz w:val="20"/>
                  <w:szCs w:val="20"/>
                  <w:lang w:eastAsia="en-IN"/>
                </w:rPr>
                <w:t>target1</w:t>
              </w:r>
              <w:r w:rsidRPr="00216596">
                <w:rPr>
                  <w:rFonts w:ascii="Verdana" w:eastAsia="Times New Roman" w:hAnsi="Verdana" w:cs="Times New Roman"/>
                  <w:color w:val="000000"/>
                  <w:sz w:val="18"/>
                  <w:szCs w:val="18"/>
                  <w:lang w:eastAsia="en-IN"/>
                </w:rPr>
                <w:t> and </w:t>
              </w:r>
              <w:r w:rsidRPr="00216596">
                <w:rPr>
                  <w:rFonts w:ascii="Courier New" w:eastAsia="Times New Roman" w:hAnsi="Courier New" w:cs="Courier New"/>
                  <w:color w:val="003366"/>
                  <w:sz w:val="20"/>
                  <w:szCs w:val="20"/>
                  <w:lang w:eastAsia="en-IN"/>
                </w:rPr>
                <w:t>target2</w:t>
              </w:r>
              <w:r w:rsidRPr="00216596">
                <w:rPr>
                  <w:rFonts w:ascii="Verdana" w:eastAsia="Times New Roman" w:hAnsi="Verdana" w:cs="Times New Roman"/>
                  <w:color w:val="000000"/>
                  <w:sz w:val="18"/>
                  <w:szCs w:val="18"/>
                  <w:lang w:eastAsia="en-IN"/>
                </w:rPr>
                <w:t> as shown in Figure 1, then </w:t>
              </w:r>
              <w:r w:rsidRPr="00216596">
                <w:rPr>
                  <w:rFonts w:ascii="Courier New" w:eastAsia="Times New Roman" w:hAnsi="Courier New" w:cs="Courier New"/>
                  <w:color w:val="003366"/>
                  <w:sz w:val="20"/>
                  <w:szCs w:val="20"/>
                  <w:lang w:eastAsia="en-IN"/>
                </w:rPr>
                <w:t>target1</w:t>
              </w:r>
              <w:r w:rsidRPr="00216596">
                <w:rPr>
                  <w:rFonts w:ascii="Verdana" w:eastAsia="Times New Roman" w:hAnsi="Verdana" w:cs="Times New Roman"/>
                  <w:color w:val="000000"/>
                  <w:sz w:val="18"/>
                  <w:szCs w:val="18"/>
                  <w:lang w:eastAsia="en-IN"/>
                </w:rPr>
                <w:t> and </w:t>
              </w:r>
              <w:r w:rsidRPr="00216596">
                <w:rPr>
                  <w:rFonts w:ascii="Courier New" w:eastAsia="Times New Roman" w:hAnsi="Courier New" w:cs="Courier New"/>
                  <w:color w:val="003366"/>
                  <w:sz w:val="20"/>
                  <w:szCs w:val="20"/>
                  <w:lang w:eastAsia="en-IN"/>
                </w:rPr>
                <w:t>target2</w:t>
              </w:r>
              <w:r w:rsidRPr="00216596">
                <w:rPr>
                  <w:rFonts w:ascii="Verdana" w:eastAsia="Times New Roman" w:hAnsi="Verdana" w:cs="Times New Roman"/>
                  <w:color w:val="000000"/>
                  <w:sz w:val="18"/>
                  <w:szCs w:val="18"/>
                  <w:lang w:eastAsia="en-IN"/>
                </w:rPr>
                <w:t> are not type-compatible. In other words, the JVM cannot execute the code:</w:t>
              </w:r>
            </w:ins>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color w:val="003366"/>
                <w:sz w:val="20"/>
                <w:szCs w:val="20"/>
                <w:lang w:eastAsia="en-IN"/>
              </w:rPr>
            </w:pPr>
          </w:p>
          <w:p w:rsidR="00216596" w:rsidRPr="00216596" w:rsidRDefault="00216596" w:rsidP="002165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color w:val="003366"/>
                <w:sz w:val="20"/>
                <w:szCs w:val="20"/>
                <w:lang w:eastAsia="en-IN"/>
              </w:rPr>
            </w:pPr>
            <w:ins w:id="141" w:author="Unknown">
              <w:r w:rsidRPr="00216596">
                <w:rPr>
                  <w:rFonts w:ascii="Courier New" w:eastAsia="Times New Roman" w:hAnsi="Courier New" w:cs="Courier New"/>
                  <w:color w:val="003366"/>
                  <w:sz w:val="20"/>
                  <w:szCs w:val="20"/>
                  <w:lang w:eastAsia="en-IN"/>
                </w:rPr>
                <w:t xml:space="preserve">    Target target3 = (Target) target2;</w:t>
              </w:r>
            </w:ins>
          </w:p>
          <w:p w:rsidR="00216596" w:rsidRPr="00216596" w:rsidRDefault="00216596" w:rsidP="00216596">
            <w:pPr>
              <w:spacing w:before="100" w:beforeAutospacing="1" w:after="100" w:afterAutospacing="1" w:line="240" w:lineRule="auto"/>
              <w:rPr>
                <w:ins w:id="142" w:author="Unknown"/>
                <w:rFonts w:ascii="Verdana" w:eastAsia="Times New Roman" w:hAnsi="Verdana" w:cs="Times New Roman"/>
                <w:color w:val="000000"/>
                <w:sz w:val="18"/>
                <w:szCs w:val="18"/>
                <w:lang w:eastAsia="en-IN"/>
              </w:rPr>
            </w:pPr>
            <w:ins w:id="143" w:author="Unknown">
              <w:r w:rsidRPr="00216596">
                <w:rPr>
                  <w:rFonts w:ascii="Verdana" w:eastAsia="Times New Roman" w:hAnsi="Verdana" w:cs="Times New Roman"/>
                  <w:color w:val="000000"/>
                  <w:sz w:val="18"/>
                  <w:szCs w:val="18"/>
                  <w:lang w:eastAsia="en-IN"/>
                </w:rPr>
                <w:t>The above code will throw a </w:t>
              </w:r>
              <w:r w:rsidRPr="00216596">
                <w:rPr>
                  <w:rFonts w:ascii="Courier New" w:eastAsia="Times New Roman" w:hAnsi="Courier New" w:cs="Courier New"/>
                  <w:color w:val="003366"/>
                  <w:sz w:val="20"/>
                  <w:szCs w:val="20"/>
                  <w:lang w:eastAsia="en-IN"/>
                </w:rPr>
                <w:t>ClassCastException</w:t>
              </w:r>
              <w:r w:rsidRPr="00216596">
                <w:rPr>
                  <w:rFonts w:ascii="Verdana" w:eastAsia="Times New Roman" w:hAnsi="Verdana" w:cs="Times New Roman"/>
                  <w:color w:val="000000"/>
                  <w:sz w:val="18"/>
                  <w:szCs w:val="18"/>
                  <w:lang w:eastAsia="en-IN"/>
                </w:rPr>
                <w:t>. This is because the JVM sees these two as separate, distinct class types, since they are defined by different </w:t>
              </w:r>
              <w:r w:rsidRPr="00216596">
                <w:rPr>
                  <w:rFonts w:ascii="Courier New" w:eastAsia="Times New Roman" w:hAnsi="Courier New" w:cs="Courier New"/>
                  <w:color w:val="003366"/>
                  <w:sz w:val="20"/>
                  <w:szCs w:val="20"/>
                  <w:lang w:eastAsia="en-IN"/>
                </w:rPr>
                <w:t>ClassLoader</w:t>
              </w:r>
              <w:r w:rsidRPr="00216596">
                <w:rPr>
                  <w:rFonts w:ascii="Verdana" w:eastAsia="Times New Roman" w:hAnsi="Verdana" w:cs="Times New Roman"/>
                  <w:color w:val="000000"/>
                  <w:sz w:val="18"/>
                  <w:szCs w:val="18"/>
                  <w:lang w:eastAsia="en-IN"/>
                </w:rPr>
                <w:t> instances. The above explanation holds true even if</w:t>
              </w:r>
              <w:r w:rsidRPr="00216596">
                <w:rPr>
                  <w:rFonts w:ascii="Courier New" w:eastAsia="Times New Roman" w:hAnsi="Courier New" w:cs="Courier New"/>
                  <w:color w:val="003366"/>
                  <w:sz w:val="20"/>
                  <w:szCs w:val="20"/>
                  <w:lang w:eastAsia="en-IN"/>
                </w:rPr>
                <w:t>MyMainClass</w:t>
              </w:r>
              <w:r w:rsidRPr="00216596">
                <w:rPr>
                  <w:rFonts w:ascii="Verdana" w:eastAsia="Times New Roman" w:hAnsi="Verdana" w:cs="Times New Roman"/>
                  <w:color w:val="000000"/>
                  <w:sz w:val="18"/>
                  <w:szCs w:val="18"/>
                  <w:lang w:eastAsia="en-IN"/>
                </w:rPr>
                <w:t> doesn't use two separate class loader classes like </w:t>
              </w:r>
              <w:r w:rsidRPr="00216596">
                <w:rPr>
                  <w:rFonts w:ascii="Courier New" w:eastAsia="Times New Roman" w:hAnsi="Courier New" w:cs="Courier New"/>
                  <w:color w:val="003366"/>
                  <w:sz w:val="20"/>
                  <w:szCs w:val="20"/>
                  <w:lang w:eastAsia="en-IN"/>
                </w:rPr>
                <w:t>CustomClassLoader1</w:t>
              </w:r>
              <w:r w:rsidRPr="00216596">
                <w:rPr>
                  <w:rFonts w:ascii="Verdana" w:eastAsia="Times New Roman" w:hAnsi="Verdana" w:cs="Times New Roman"/>
                  <w:color w:val="000000"/>
                  <w:sz w:val="18"/>
                  <w:szCs w:val="18"/>
                  <w:lang w:eastAsia="en-IN"/>
                </w:rPr>
                <w:t> and </w:t>
              </w:r>
              <w:r w:rsidRPr="00216596">
                <w:rPr>
                  <w:rFonts w:ascii="Courier New" w:eastAsia="Times New Roman" w:hAnsi="Courier New" w:cs="Courier New"/>
                  <w:color w:val="003366"/>
                  <w:sz w:val="20"/>
                  <w:szCs w:val="20"/>
                  <w:lang w:eastAsia="en-IN"/>
                </w:rPr>
                <w:t>CustomClassLoader2</w:t>
              </w:r>
              <w:r w:rsidRPr="00216596">
                <w:rPr>
                  <w:rFonts w:ascii="Verdana" w:eastAsia="Times New Roman" w:hAnsi="Verdana" w:cs="Times New Roman"/>
                  <w:color w:val="000000"/>
                  <w:sz w:val="18"/>
                  <w:szCs w:val="18"/>
                  <w:lang w:eastAsia="en-IN"/>
                </w:rPr>
                <w:t>, and instead uses two separate instances of a single </w:t>
              </w:r>
              <w:r w:rsidRPr="00216596">
                <w:rPr>
                  <w:rFonts w:ascii="Courier New" w:eastAsia="Times New Roman" w:hAnsi="Courier New" w:cs="Courier New"/>
                  <w:color w:val="003366"/>
                  <w:sz w:val="20"/>
                  <w:szCs w:val="20"/>
                  <w:lang w:eastAsia="en-IN"/>
                </w:rPr>
                <w:t>CustomClassLoader</w:t>
              </w:r>
              <w:r w:rsidRPr="00216596">
                <w:rPr>
                  <w:rFonts w:ascii="Verdana" w:eastAsia="Times New Roman" w:hAnsi="Verdana" w:cs="Times New Roman"/>
                  <w:color w:val="000000"/>
                  <w:sz w:val="18"/>
                  <w:szCs w:val="18"/>
                  <w:lang w:eastAsia="en-IN"/>
                </w:rPr>
                <w:t> class. This is demonstrated later in the article with code examples.</w:t>
              </w:r>
            </w:ins>
          </w:p>
          <w:p w:rsidR="00216596" w:rsidRPr="00216596" w:rsidRDefault="00216596" w:rsidP="00216596">
            <w:pPr>
              <w:spacing w:before="100" w:beforeAutospacing="1" w:after="100" w:afterAutospacing="1" w:line="240" w:lineRule="auto"/>
              <w:rPr>
                <w:ins w:id="144" w:author="Unknown"/>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lastRenderedPageBreak/>
              <w:drawing>
                <wp:inline distT="0" distB="0" distL="0" distR="0">
                  <wp:extent cx="4278630" cy="5391150"/>
                  <wp:effectExtent l="0" t="0" r="7620" b="0"/>
                  <wp:docPr id="10" name="Picture 10" descr="http://www.onjava.com/onjava/2005/01/26/graphics/Figure01_MultipleClassLo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njava.com/onjava/2005/01/26/graphics/Figure01_MultipleClassLoaders.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8630" cy="5391150"/>
                          </a:xfrm>
                          <a:prstGeom prst="rect">
                            <a:avLst/>
                          </a:prstGeom>
                          <a:noFill/>
                          <a:ln>
                            <a:noFill/>
                          </a:ln>
                        </pic:spPr>
                      </pic:pic>
                    </a:graphicData>
                  </a:graphic>
                </wp:inline>
              </w:drawing>
            </w:r>
            <w:ins w:id="145" w:author="Unknown">
              <w:r w:rsidRPr="00216596">
                <w:rPr>
                  <w:rFonts w:ascii="Verdana" w:eastAsia="Times New Roman" w:hAnsi="Verdana" w:cs="Times New Roman"/>
                  <w:color w:val="000000"/>
                  <w:sz w:val="18"/>
                  <w:szCs w:val="18"/>
                  <w:lang w:eastAsia="en-IN"/>
                </w:rPr>
                <w:br/>
              </w:r>
              <w:r w:rsidRPr="00216596">
                <w:rPr>
                  <w:rFonts w:ascii="Verdana" w:eastAsia="Times New Roman" w:hAnsi="Verdana" w:cs="Times New Roman"/>
                  <w:i/>
                  <w:iCs/>
                  <w:color w:val="000000"/>
                  <w:sz w:val="18"/>
                  <w:szCs w:val="18"/>
                  <w:lang w:eastAsia="en-IN"/>
                </w:rPr>
                <w:t>Figure 1. Multiple </w:t>
              </w:r>
              <w:r w:rsidRPr="00216596">
                <w:rPr>
                  <w:rFonts w:ascii="Courier New" w:eastAsia="Times New Roman" w:hAnsi="Courier New" w:cs="Courier New"/>
                  <w:i/>
                  <w:iCs/>
                  <w:color w:val="003366"/>
                  <w:sz w:val="20"/>
                  <w:szCs w:val="20"/>
                  <w:lang w:eastAsia="en-IN"/>
                </w:rPr>
                <w:t>ClassLoader</w:t>
              </w:r>
              <w:r w:rsidRPr="00216596">
                <w:rPr>
                  <w:rFonts w:ascii="Verdana" w:eastAsia="Times New Roman" w:hAnsi="Verdana" w:cs="Times New Roman"/>
                  <w:i/>
                  <w:iCs/>
                  <w:color w:val="000000"/>
                  <w:sz w:val="18"/>
                  <w:szCs w:val="18"/>
                  <w:lang w:eastAsia="en-IN"/>
                </w:rPr>
                <w:t>s loading the same </w:t>
              </w:r>
              <w:r w:rsidRPr="00216596">
                <w:rPr>
                  <w:rFonts w:ascii="Courier New" w:eastAsia="Times New Roman" w:hAnsi="Courier New" w:cs="Courier New"/>
                  <w:i/>
                  <w:iCs/>
                  <w:color w:val="003366"/>
                  <w:sz w:val="20"/>
                  <w:szCs w:val="20"/>
                  <w:lang w:eastAsia="en-IN"/>
                </w:rPr>
                <w:t>Target</w:t>
              </w:r>
              <w:r w:rsidRPr="00216596">
                <w:rPr>
                  <w:rFonts w:ascii="Verdana" w:eastAsia="Times New Roman" w:hAnsi="Verdana" w:cs="Times New Roman"/>
                  <w:i/>
                  <w:iCs/>
                  <w:color w:val="000000"/>
                  <w:sz w:val="18"/>
                  <w:szCs w:val="18"/>
                  <w:lang w:eastAsia="en-IN"/>
                </w:rPr>
                <w:t> class in the same JVM</w:t>
              </w:r>
            </w:ins>
          </w:p>
          <w:p w:rsidR="00216596" w:rsidRPr="00216596" w:rsidRDefault="00216596" w:rsidP="00216596">
            <w:pPr>
              <w:spacing w:before="100" w:beforeAutospacing="1" w:after="100" w:afterAutospacing="1" w:line="240" w:lineRule="auto"/>
              <w:rPr>
                <w:ins w:id="146" w:author="Unknown"/>
                <w:rFonts w:ascii="Verdana" w:eastAsia="Times New Roman" w:hAnsi="Verdana" w:cs="Times New Roman"/>
                <w:color w:val="000000"/>
                <w:sz w:val="18"/>
                <w:szCs w:val="18"/>
                <w:lang w:eastAsia="en-IN"/>
              </w:rPr>
            </w:pPr>
            <w:ins w:id="147" w:author="Unknown">
              <w:r w:rsidRPr="00216596">
                <w:rPr>
                  <w:rFonts w:ascii="Verdana" w:eastAsia="Times New Roman" w:hAnsi="Verdana" w:cs="Times New Roman"/>
                  <w:color w:val="000000"/>
                  <w:sz w:val="18"/>
                  <w:szCs w:val="18"/>
                  <w:lang w:eastAsia="en-IN"/>
                </w:rPr>
                <w:t>A more detailed explanation on the process of class loading, defining, and linking is in Andreas Schaefer's article "</w:t>
              </w:r>
              <w:r w:rsidRPr="00216596">
                <w:rPr>
                  <w:rFonts w:ascii="Verdana" w:eastAsia="Times New Roman" w:hAnsi="Verdana" w:cs="Times New Roman"/>
                  <w:color w:val="000000"/>
                  <w:sz w:val="18"/>
                  <w:szCs w:val="18"/>
                  <w:lang w:eastAsia="en-IN"/>
                </w:rPr>
                <w:fldChar w:fldCharType="begin"/>
              </w:r>
              <w:r w:rsidRPr="00216596">
                <w:rPr>
                  <w:rFonts w:ascii="Verdana" w:eastAsia="Times New Roman" w:hAnsi="Verdana" w:cs="Times New Roman"/>
                  <w:color w:val="000000"/>
                  <w:sz w:val="18"/>
                  <w:szCs w:val="18"/>
                  <w:lang w:eastAsia="en-IN"/>
                </w:rPr>
                <w:instrText xml:space="preserve"> HYPERLINK "http://www.onjava.com/pub/a/onjava/2003/11/12/classloader.html" \t "_blank" </w:instrText>
              </w:r>
              <w:r w:rsidRPr="00216596">
                <w:rPr>
                  <w:rFonts w:ascii="Verdana" w:eastAsia="Times New Roman" w:hAnsi="Verdana" w:cs="Times New Roman"/>
                  <w:color w:val="000000"/>
                  <w:sz w:val="18"/>
                  <w:szCs w:val="18"/>
                  <w:lang w:eastAsia="en-IN"/>
                </w:rPr>
                <w:fldChar w:fldCharType="separate"/>
              </w:r>
              <w:r w:rsidRPr="00216596">
                <w:rPr>
                  <w:rFonts w:ascii="Verdana" w:eastAsia="Times New Roman" w:hAnsi="Verdana" w:cs="Times New Roman"/>
                  <w:color w:val="0000FF"/>
                  <w:sz w:val="18"/>
                  <w:szCs w:val="18"/>
                  <w:u w:val="single"/>
                  <w:lang w:eastAsia="en-IN"/>
                </w:rPr>
                <w:t>Inside Class Loaders</w:t>
              </w:r>
              <w:r w:rsidRPr="00216596">
                <w:rPr>
                  <w:rFonts w:ascii="Verdana" w:eastAsia="Times New Roman" w:hAnsi="Verdana" w:cs="Times New Roman"/>
                  <w:color w:val="000000"/>
                  <w:sz w:val="18"/>
                  <w:szCs w:val="18"/>
                  <w:lang w:eastAsia="en-IN"/>
                </w:rPr>
                <w:fldChar w:fldCharType="end"/>
              </w:r>
              <w:r w:rsidRPr="00216596">
                <w:rPr>
                  <w:rFonts w:ascii="Verdana" w:eastAsia="Times New Roman" w:hAnsi="Verdana" w:cs="Times New Roman"/>
                  <w:color w:val="000000"/>
                  <w:sz w:val="18"/>
                  <w:szCs w:val="18"/>
                  <w:lang w:eastAsia="en-IN"/>
                </w:rPr>
                <w:t>."</w:t>
              </w:r>
            </w:ins>
          </w:p>
          <w:tbl>
            <w:tblPr>
              <w:tblW w:w="5000" w:type="pct"/>
              <w:tblInd w:w="15" w:type="dxa"/>
              <w:tblCellMar>
                <w:left w:w="0" w:type="dxa"/>
                <w:right w:w="0" w:type="dxa"/>
              </w:tblCellMar>
              <w:tblLook w:val="04A0" w:firstRow="1" w:lastRow="0" w:firstColumn="1" w:lastColumn="0" w:noHBand="0" w:noVBand="1"/>
            </w:tblPr>
            <w:tblGrid>
              <w:gridCol w:w="2789"/>
              <w:gridCol w:w="2407"/>
            </w:tblGrid>
            <w:tr w:rsidR="00216596" w:rsidRPr="00216596" w:rsidTr="00216596">
              <w:tc>
                <w:tcPr>
                  <w:tcW w:w="0" w:type="auto"/>
                  <w:vAlign w:val="center"/>
                  <w:hideMark/>
                </w:tcPr>
                <w:p w:rsidR="00216596" w:rsidRPr="00216596" w:rsidRDefault="00216596" w:rsidP="00216596">
                  <w:pPr>
                    <w:spacing w:before="100" w:beforeAutospacing="1" w:after="100" w:afterAutospacing="1" w:line="240" w:lineRule="auto"/>
                    <w:rPr>
                      <w:rFonts w:ascii="Verdana" w:eastAsia="Times New Roman" w:hAnsi="Verdana" w:cs="Times New Roman"/>
                      <w:sz w:val="17"/>
                      <w:szCs w:val="17"/>
                      <w:lang w:eastAsia="en-IN"/>
                    </w:rPr>
                  </w:pPr>
                  <w:r w:rsidRPr="00216596">
                    <w:rPr>
                      <w:rFonts w:ascii="Verdana" w:eastAsia="Times New Roman" w:hAnsi="Verdana" w:cs="Times New Roman"/>
                      <w:sz w:val="17"/>
                      <w:szCs w:val="17"/>
                      <w:lang w:eastAsia="en-IN"/>
                    </w:rPr>
                    <w:t>Pages: </w:t>
                  </w:r>
                  <w:r w:rsidRPr="00216596">
                    <w:rPr>
                      <w:rFonts w:ascii="Verdana" w:eastAsia="Times New Roman" w:hAnsi="Verdana" w:cs="Times New Roman"/>
                      <w:b/>
                      <w:bCs/>
                      <w:sz w:val="17"/>
                      <w:szCs w:val="17"/>
                      <w:lang w:eastAsia="en-IN"/>
                    </w:rPr>
                    <w:t>1</w:t>
                  </w:r>
                  <w:r w:rsidRPr="00216596">
                    <w:rPr>
                      <w:rFonts w:ascii="Verdana" w:eastAsia="Times New Roman" w:hAnsi="Verdana" w:cs="Times New Roman"/>
                      <w:sz w:val="17"/>
                      <w:szCs w:val="17"/>
                      <w:lang w:eastAsia="en-IN"/>
                    </w:rPr>
                    <w:t>, </w:t>
                  </w:r>
                  <w:hyperlink r:id="rId48" w:history="1">
                    <w:r w:rsidRPr="00216596">
                      <w:rPr>
                        <w:rFonts w:ascii="Verdana" w:eastAsia="Times New Roman" w:hAnsi="Verdana" w:cs="Times New Roman"/>
                        <w:color w:val="0000FF"/>
                        <w:sz w:val="17"/>
                        <w:szCs w:val="17"/>
                        <w:u w:val="single"/>
                        <w:lang w:eastAsia="en-IN"/>
                      </w:rPr>
                      <w:t>2</w:t>
                    </w:r>
                  </w:hyperlink>
                  <w:r w:rsidRPr="00216596">
                    <w:rPr>
                      <w:rFonts w:ascii="Verdana" w:eastAsia="Times New Roman" w:hAnsi="Verdana" w:cs="Times New Roman"/>
                      <w:sz w:val="17"/>
                      <w:szCs w:val="17"/>
                      <w:lang w:eastAsia="en-IN"/>
                    </w:rPr>
                    <w:t>, </w:t>
                  </w:r>
                  <w:hyperlink r:id="rId49" w:history="1">
                    <w:r w:rsidRPr="00216596">
                      <w:rPr>
                        <w:rFonts w:ascii="Verdana" w:eastAsia="Times New Roman" w:hAnsi="Verdana" w:cs="Times New Roman"/>
                        <w:color w:val="0000FF"/>
                        <w:sz w:val="17"/>
                        <w:szCs w:val="17"/>
                        <w:u w:val="single"/>
                        <w:lang w:eastAsia="en-IN"/>
                      </w:rPr>
                      <w:t>3</w:t>
                    </w:r>
                  </w:hyperlink>
                </w:p>
              </w:tc>
              <w:tc>
                <w:tcPr>
                  <w:tcW w:w="0" w:type="auto"/>
                  <w:vAlign w:val="center"/>
                  <w:hideMark/>
                </w:tcPr>
                <w:p w:rsidR="00216596" w:rsidRPr="00216596" w:rsidRDefault="00301C61" w:rsidP="00216596">
                  <w:pPr>
                    <w:spacing w:before="100" w:beforeAutospacing="1" w:after="100" w:afterAutospacing="1" w:line="240" w:lineRule="auto"/>
                    <w:jc w:val="right"/>
                    <w:rPr>
                      <w:rFonts w:ascii="Verdana" w:eastAsia="Times New Roman" w:hAnsi="Verdana" w:cs="Times New Roman"/>
                      <w:sz w:val="17"/>
                      <w:szCs w:val="17"/>
                      <w:lang w:eastAsia="en-IN"/>
                    </w:rPr>
                  </w:pPr>
                  <w:hyperlink r:id="rId50" w:history="1">
                    <w:r w:rsidR="00216596" w:rsidRPr="00216596">
                      <w:rPr>
                        <w:rFonts w:ascii="Verdana" w:eastAsia="Times New Roman" w:hAnsi="Verdana" w:cs="Times New Roman"/>
                        <w:color w:val="0000FF"/>
                        <w:sz w:val="17"/>
                        <w:szCs w:val="17"/>
                        <w:u w:val="single"/>
                        <w:lang w:eastAsia="en-IN"/>
                      </w:rPr>
                      <w:t>Next Page</w:t>
                    </w:r>
                    <w:r w:rsidR="00216596">
                      <w:rPr>
                        <w:rFonts w:ascii="Verdana" w:eastAsia="Times New Roman" w:hAnsi="Verdana" w:cs="Times New Roman"/>
                        <w:noProof/>
                        <w:color w:val="0000FF"/>
                        <w:sz w:val="17"/>
                        <w:szCs w:val="17"/>
                        <w:lang w:eastAsia="en-IN"/>
                      </w:rPr>
                      <w:drawing>
                        <wp:inline distT="0" distB="0" distL="0" distR="0">
                          <wp:extent cx="116205" cy="122555"/>
                          <wp:effectExtent l="0" t="0" r="0" b="0"/>
                          <wp:docPr id="9" name="Picture 9" descr="arrow">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row">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6205" cy="122555"/>
                                  </a:xfrm>
                                  <a:prstGeom prst="rect">
                                    <a:avLst/>
                                  </a:prstGeom>
                                  <a:noFill/>
                                  <a:ln>
                                    <a:noFill/>
                                  </a:ln>
                                </pic:spPr>
                              </pic:pic>
                            </a:graphicData>
                          </a:graphic>
                        </wp:inline>
                      </w:drawing>
                    </w:r>
                  </w:hyperlink>
                </w:p>
              </w:tc>
            </w:tr>
          </w:tbl>
          <w:p w:rsidR="00216596" w:rsidRPr="00216596" w:rsidRDefault="00216596" w:rsidP="00216596">
            <w:pPr>
              <w:spacing w:after="240" w:line="240" w:lineRule="auto"/>
              <w:rPr>
                <w:ins w:id="148" w:author="Unknown"/>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extent cx="3807460" cy="6985"/>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7460" cy="6985"/>
                          </a:xfrm>
                          <a:prstGeom prst="rect">
                            <a:avLst/>
                          </a:prstGeom>
                          <a:noFill/>
                          <a:ln>
                            <a:noFill/>
                          </a:ln>
                        </pic:spPr>
                      </pic:pic>
                    </a:graphicData>
                  </a:graphic>
                </wp:inline>
              </w:drawing>
            </w:r>
            <w:ins w:id="149" w:author="Unknown">
              <w:r w:rsidRPr="00216596">
                <w:rPr>
                  <w:rFonts w:ascii="Verdana" w:eastAsia="Times New Roman" w:hAnsi="Verdana" w:cs="Times New Roman"/>
                  <w:color w:val="000000"/>
                  <w:sz w:val="18"/>
                  <w:szCs w:val="18"/>
                  <w:lang w:eastAsia="en-IN"/>
                </w:rPr>
                <w:br/>
              </w:r>
            </w:ins>
          </w:p>
          <w:p w:rsidR="00216596" w:rsidRPr="00216596" w:rsidRDefault="00216596" w:rsidP="00216596">
            <w:pPr>
              <w:spacing w:after="0" w:line="240" w:lineRule="auto"/>
              <w:rPr>
                <w:ins w:id="150" w:author="Unknown"/>
                <w:rFonts w:ascii="Verdana" w:eastAsia="Times New Roman" w:hAnsi="Verdana" w:cs="Times New Roman"/>
                <w:color w:val="000000"/>
                <w:sz w:val="18"/>
                <w:szCs w:val="18"/>
                <w:lang w:eastAsia="en-IN"/>
              </w:rPr>
            </w:pPr>
            <w:ins w:id="151" w:author="Unknown">
              <w:r w:rsidRPr="00216596">
                <w:rPr>
                  <w:rFonts w:ascii="Verdana" w:eastAsia="Times New Roman" w:hAnsi="Verdana" w:cs="Times New Roman"/>
                  <w:color w:val="000000"/>
                  <w:sz w:val="18"/>
                  <w:szCs w:val="18"/>
                  <w:lang w:eastAsia="en-IN"/>
                </w:rPr>
                <w:br/>
              </w:r>
              <w:r w:rsidRPr="00216596">
                <w:rPr>
                  <w:rFonts w:ascii="Verdana" w:eastAsia="Times New Roman" w:hAnsi="Verdana" w:cs="Times New Roman"/>
                  <w:color w:val="000000"/>
                  <w:sz w:val="18"/>
                  <w:szCs w:val="18"/>
                  <w:lang w:eastAsia="en-IN"/>
                </w:rPr>
                <w:br/>
              </w:r>
            </w:ins>
            <w:r>
              <w:rPr>
                <w:rFonts w:ascii="Verdana" w:eastAsia="Times New Roman" w:hAnsi="Verdana" w:cs="Times New Roman"/>
                <w:noProof/>
                <w:color w:val="000000"/>
                <w:sz w:val="18"/>
                <w:szCs w:val="18"/>
                <w:lang w:eastAsia="en-IN"/>
              </w:rPr>
              <w:drawing>
                <wp:inline distT="0" distB="0" distL="0" distR="0">
                  <wp:extent cx="2715895" cy="698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895" cy="6985"/>
                          </a:xfrm>
                          <a:prstGeom prst="rect">
                            <a:avLst/>
                          </a:prstGeom>
                          <a:noFill/>
                          <a:ln>
                            <a:noFill/>
                          </a:ln>
                        </pic:spPr>
                      </pic:pic>
                    </a:graphicData>
                  </a:graphic>
                </wp:inline>
              </w:drawing>
            </w:r>
          </w:p>
        </w:tc>
        <w:tc>
          <w:tcPr>
            <w:tcW w:w="75" w:type="dxa"/>
            <w:shd w:val="clear" w:color="auto" w:fill="FFFFFF"/>
            <w:vAlign w:val="center"/>
            <w:hideMark/>
          </w:tcPr>
          <w:p w:rsidR="00216596" w:rsidRPr="00216596" w:rsidRDefault="00216596" w:rsidP="00216596">
            <w:pPr>
              <w:spacing w:after="0" w:line="240" w:lineRule="auto"/>
              <w:rPr>
                <w:ins w:id="152" w:author="Unknown"/>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lastRenderedPageBreak/>
              <w:drawing>
                <wp:inline distT="0" distB="0" distL="0" distR="0">
                  <wp:extent cx="47625" cy="698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 cy="6985"/>
                          </a:xfrm>
                          <a:prstGeom prst="rect">
                            <a:avLst/>
                          </a:prstGeom>
                          <a:noFill/>
                          <a:ln>
                            <a:noFill/>
                          </a:ln>
                        </pic:spPr>
                      </pic:pic>
                    </a:graphicData>
                  </a:graphic>
                </wp:inline>
              </w:drawing>
            </w:r>
          </w:p>
        </w:tc>
        <w:tc>
          <w:tcPr>
            <w:tcW w:w="15" w:type="dxa"/>
            <w:shd w:val="clear" w:color="auto" w:fill="CCCCCC"/>
            <w:vAlign w:val="center"/>
            <w:hideMark/>
          </w:tcPr>
          <w:p w:rsidR="00216596" w:rsidRPr="00216596" w:rsidRDefault="00216596" w:rsidP="00216596">
            <w:pPr>
              <w:spacing w:after="0" w:line="240" w:lineRule="auto"/>
              <w:rPr>
                <w:ins w:id="153" w:author="Unknown"/>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extent cx="6985" cy="6985"/>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120" w:type="dxa"/>
            <w:shd w:val="clear" w:color="auto" w:fill="FFFFFF"/>
            <w:vAlign w:val="center"/>
            <w:hideMark/>
          </w:tcPr>
          <w:p w:rsidR="00216596" w:rsidRPr="00216596" w:rsidRDefault="00216596" w:rsidP="00216596">
            <w:pPr>
              <w:spacing w:after="0" w:line="240" w:lineRule="auto"/>
              <w:rPr>
                <w:ins w:id="154" w:author="Unknown"/>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extent cx="74930" cy="698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6985"/>
                          </a:xfrm>
                          <a:prstGeom prst="rect">
                            <a:avLst/>
                          </a:prstGeom>
                          <a:noFill/>
                          <a:ln>
                            <a:noFill/>
                          </a:ln>
                        </pic:spPr>
                      </pic:pic>
                    </a:graphicData>
                  </a:graphic>
                </wp:inline>
              </w:drawing>
            </w: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436"/>
            </w:tblGrid>
            <w:tr w:rsidR="00216596" w:rsidRPr="00216596">
              <w:trPr>
                <w:tblCellSpacing w:w="0" w:type="dxa"/>
              </w:trPr>
              <w:tc>
                <w:tcPr>
                  <w:tcW w:w="0" w:type="auto"/>
                  <w:vAlign w:val="center"/>
                  <w:hideMark/>
                </w:tcPr>
                <w:p w:rsidR="00216596" w:rsidRPr="00216596" w:rsidRDefault="00216596" w:rsidP="00216596">
                  <w:pPr>
                    <w:pBdr>
                      <w:top w:val="single" w:sz="6" w:space="4" w:color="999999"/>
                      <w:left w:val="single" w:sz="6" w:space="4" w:color="999999"/>
                      <w:right w:val="single" w:sz="6" w:space="4" w:color="999999"/>
                    </w:pBdr>
                    <w:shd w:val="clear" w:color="auto" w:fill="FFFFFF"/>
                    <w:spacing w:before="100" w:beforeAutospacing="1" w:after="100" w:afterAutospacing="1" w:line="240" w:lineRule="atLeast"/>
                    <w:jc w:val="center"/>
                    <w:outlineLvl w:val="2"/>
                    <w:rPr>
                      <w:rFonts w:ascii="Times New Roman" w:eastAsia="Times New Roman" w:hAnsi="Times New Roman" w:cs="Times New Roman"/>
                      <w:b/>
                      <w:bCs/>
                      <w:sz w:val="27"/>
                      <w:szCs w:val="27"/>
                      <w:lang w:eastAsia="en-IN"/>
                    </w:rPr>
                  </w:pPr>
                  <w:r w:rsidRPr="00216596">
                    <w:rPr>
                      <w:rFonts w:ascii="Times New Roman" w:eastAsia="Times New Roman" w:hAnsi="Times New Roman" w:cs="Times New Roman"/>
                      <w:b/>
                      <w:bCs/>
                      <w:sz w:val="27"/>
                      <w:szCs w:val="27"/>
                      <w:lang w:eastAsia="en-IN"/>
                    </w:rPr>
                    <w:t>Recommended for You</w:t>
                  </w:r>
                </w:p>
                <w:p w:rsidR="00216596" w:rsidRPr="00216596" w:rsidRDefault="00216596" w:rsidP="00216596">
                  <w:pPr>
                    <w:pBdr>
                      <w:top w:val="single" w:sz="6" w:space="4" w:color="999999"/>
                      <w:left w:val="single" w:sz="6" w:space="4" w:color="999999"/>
                      <w:right w:val="single" w:sz="6" w:space="4" w:color="999999"/>
                    </w:pBdr>
                    <w:shd w:val="clear" w:color="auto" w:fill="FFFFFF"/>
                    <w:spacing w:before="100" w:beforeAutospacing="1" w:after="100" w:afterAutospacing="1" w:line="240" w:lineRule="atLeast"/>
                    <w:jc w:val="center"/>
                    <w:outlineLvl w:val="2"/>
                    <w:rPr>
                      <w:rFonts w:ascii="Times New Roman" w:eastAsia="Times New Roman" w:hAnsi="Times New Roman" w:cs="Times New Roman"/>
                      <w:b/>
                      <w:bCs/>
                      <w:sz w:val="27"/>
                      <w:szCs w:val="27"/>
                      <w:lang w:eastAsia="en-IN"/>
                    </w:rPr>
                  </w:pPr>
                  <w:r w:rsidRPr="00216596">
                    <w:rPr>
                      <w:rFonts w:ascii="Times New Roman" w:eastAsia="Times New Roman" w:hAnsi="Times New Roman" w:cs="Times New Roman"/>
                      <w:b/>
                      <w:bCs/>
                      <w:sz w:val="27"/>
                      <w:szCs w:val="27"/>
                      <w:lang w:eastAsia="en-IN"/>
                    </w:rPr>
                    <w:t>Tagged Articles</w:t>
                  </w:r>
                </w:p>
                <w:p w:rsidR="00216596" w:rsidRPr="00216596" w:rsidRDefault="00301C61" w:rsidP="00216596">
                  <w:pPr>
                    <w:shd w:val="clear" w:color="auto" w:fill="FFFFFF"/>
                    <w:spacing w:line="240" w:lineRule="auto"/>
                    <w:rPr>
                      <w:rFonts w:ascii="Times New Roman" w:eastAsia="Times New Roman" w:hAnsi="Times New Roman" w:cs="Times New Roman"/>
                      <w:sz w:val="17"/>
                      <w:szCs w:val="17"/>
                      <w:lang w:eastAsia="en-IN"/>
                    </w:rPr>
                  </w:pPr>
                  <w:hyperlink r:id="rId52" w:tooltip="Post to del.icio.us." w:history="1">
                    <w:r w:rsidR="00216596" w:rsidRPr="00216596">
                      <w:rPr>
                        <w:rFonts w:ascii="Times New Roman" w:eastAsia="Times New Roman" w:hAnsi="Times New Roman" w:cs="Times New Roman"/>
                        <w:color w:val="0000FF"/>
                        <w:sz w:val="17"/>
                        <w:szCs w:val="17"/>
                        <w:u w:val="single"/>
                        <w:lang w:eastAsia="en-IN"/>
                      </w:rPr>
                      <w:t>Be the first to post this article to del.icio.us</w:t>
                    </w:r>
                  </w:hyperlink>
                </w:p>
              </w:tc>
            </w:tr>
          </w:tbl>
          <w:p w:rsidR="00216596" w:rsidRPr="00216596" w:rsidRDefault="00216596" w:rsidP="00216596">
            <w:pPr>
              <w:spacing w:after="0" w:line="240" w:lineRule="auto"/>
              <w:rPr>
                <w:ins w:id="155" w:author="Unknown"/>
                <w:rFonts w:ascii="Verdana" w:eastAsia="Times New Roman" w:hAnsi="Verdana" w:cs="Times New Roman"/>
                <w:color w:val="000000"/>
                <w:sz w:val="18"/>
                <w:szCs w:val="18"/>
                <w:lang w:eastAsia="en-IN"/>
              </w:rPr>
            </w:pPr>
          </w:p>
        </w:tc>
        <w:tc>
          <w:tcPr>
            <w:tcW w:w="150" w:type="dxa"/>
            <w:hideMark/>
          </w:tcPr>
          <w:p w:rsidR="00216596" w:rsidRPr="00216596" w:rsidRDefault="00216596" w:rsidP="00216596">
            <w:pPr>
              <w:spacing w:after="0" w:line="240" w:lineRule="auto"/>
              <w:rPr>
                <w:ins w:id="156" w:author="Unknown"/>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extent cx="95250" cy="698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6985"/>
                          </a:xfrm>
                          <a:prstGeom prst="rect">
                            <a:avLst/>
                          </a:prstGeom>
                          <a:noFill/>
                          <a:ln>
                            <a:noFill/>
                          </a:ln>
                        </pic:spPr>
                      </pic:pic>
                    </a:graphicData>
                  </a:graphic>
                </wp:inline>
              </w:drawing>
            </w:r>
          </w:p>
        </w:tc>
        <w:tc>
          <w:tcPr>
            <w:tcW w:w="2400" w:type="dxa"/>
            <w:tcBorders>
              <w:right w:val="single" w:sz="6" w:space="0" w:color="FFFFFF"/>
            </w:tcBorders>
            <w:shd w:val="clear" w:color="auto" w:fill="EFEFEF"/>
            <w:tcMar>
              <w:top w:w="150" w:type="dxa"/>
              <w:left w:w="150" w:type="dxa"/>
              <w:bottom w:w="150" w:type="dxa"/>
              <w:right w:w="150" w:type="dxa"/>
            </w:tcMar>
            <w:hideMark/>
          </w:tcPr>
          <w:p w:rsidR="00216596" w:rsidRPr="00216596" w:rsidRDefault="00216596" w:rsidP="00216596">
            <w:pPr>
              <w:spacing w:after="0" w:line="240" w:lineRule="auto"/>
              <w:jc w:val="center"/>
              <w:rPr>
                <w:ins w:id="157" w:author="Unknown"/>
                <w:rFonts w:ascii="Verdana" w:eastAsia="Times New Roman" w:hAnsi="Verdana" w:cs="Times New Roman"/>
                <w:color w:val="000000"/>
                <w:sz w:val="17"/>
                <w:szCs w:val="17"/>
                <w:lang w:eastAsia="en-IN"/>
              </w:rPr>
            </w:pPr>
          </w:p>
        </w:tc>
      </w:tr>
      <w:tr w:rsidR="00216596" w:rsidRPr="00216596" w:rsidTr="00216596">
        <w:trPr>
          <w:tblCellSpacing w:w="0" w:type="dxa"/>
        </w:trPr>
        <w:tc>
          <w:tcPr>
            <w:tcW w:w="0" w:type="auto"/>
            <w:vMerge/>
            <w:tcBorders>
              <w:left w:val="single" w:sz="6" w:space="0" w:color="FFFFFF"/>
            </w:tcBorders>
            <w:vAlign w:val="center"/>
            <w:hideMark/>
          </w:tcPr>
          <w:p w:rsidR="00216596" w:rsidRPr="00216596" w:rsidRDefault="00216596" w:rsidP="00216596">
            <w:pPr>
              <w:spacing w:after="0" w:line="240" w:lineRule="auto"/>
              <w:rPr>
                <w:rFonts w:ascii="Verdana" w:eastAsia="Times New Roman" w:hAnsi="Verdana" w:cs="Times New Roman"/>
                <w:color w:val="000000"/>
                <w:sz w:val="18"/>
                <w:szCs w:val="18"/>
                <w:lang w:eastAsia="en-IN"/>
              </w:rPr>
            </w:pPr>
          </w:p>
        </w:tc>
        <w:tc>
          <w:tcPr>
            <w:tcW w:w="0" w:type="auto"/>
            <w:vAlign w:val="center"/>
            <w:hideMark/>
          </w:tcPr>
          <w:p w:rsidR="00216596" w:rsidRPr="00216596" w:rsidRDefault="00216596" w:rsidP="00216596">
            <w:pPr>
              <w:spacing w:after="0" w:line="240" w:lineRule="auto"/>
              <w:rPr>
                <w:ins w:id="158" w:author="Unknown"/>
                <w:rFonts w:ascii="Verdana" w:eastAsia="Times New Roman" w:hAnsi="Verdana" w:cs="Times New Roman"/>
                <w:color w:val="000000"/>
                <w:sz w:val="18"/>
                <w:szCs w:val="18"/>
                <w:lang w:eastAsia="en-IN"/>
              </w:rPr>
            </w:pPr>
          </w:p>
        </w:tc>
        <w:tc>
          <w:tcPr>
            <w:tcW w:w="0" w:type="auto"/>
            <w:vAlign w:val="center"/>
            <w:hideMark/>
          </w:tcPr>
          <w:p w:rsidR="00216596" w:rsidRPr="00216596" w:rsidRDefault="00216596" w:rsidP="00216596">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216596" w:rsidRPr="00216596" w:rsidRDefault="00216596" w:rsidP="00216596">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216596" w:rsidRPr="00216596" w:rsidRDefault="00216596" w:rsidP="00216596">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216596" w:rsidRPr="00216596" w:rsidRDefault="00216596" w:rsidP="00216596">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216596" w:rsidRPr="00216596" w:rsidRDefault="00216596" w:rsidP="00216596">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216596" w:rsidRPr="00216596" w:rsidRDefault="00216596" w:rsidP="00216596">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216596" w:rsidRPr="00216596" w:rsidRDefault="00216596" w:rsidP="00216596">
            <w:pPr>
              <w:spacing w:after="0" w:line="240" w:lineRule="auto"/>
              <w:rPr>
                <w:rFonts w:ascii="Times New Roman" w:eastAsia="Times New Roman" w:hAnsi="Times New Roman" w:cs="Times New Roman"/>
                <w:sz w:val="20"/>
                <w:szCs w:val="20"/>
                <w:lang w:eastAsia="en-IN"/>
              </w:rPr>
            </w:pPr>
          </w:p>
        </w:tc>
      </w:tr>
    </w:tbl>
    <w:p w:rsidR="00216596" w:rsidRPr="00216596" w:rsidRDefault="00216596" w:rsidP="0021659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216596" w:rsidRPr="00216596" w:rsidTr="00216596">
        <w:trPr>
          <w:tblCellSpacing w:w="0" w:type="dxa"/>
        </w:trPr>
        <w:tc>
          <w:tcPr>
            <w:tcW w:w="0" w:type="auto"/>
            <w:shd w:val="clear" w:color="auto" w:fill="CCCCCC"/>
            <w:vAlign w:val="center"/>
            <w:hideMark/>
          </w:tcPr>
          <w:p w:rsidR="00216596" w:rsidRPr="00216596" w:rsidRDefault="00216596" w:rsidP="00216596">
            <w:pPr>
              <w:spacing w:after="0" w:line="240" w:lineRule="auto"/>
              <w:rPr>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extent cx="6985" cy="698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16596" w:rsidRPr="00216596" w:rsidTr="00216596">
        <w:trPr>
          <w:tblCellSpacing w:w="0" w:type="dxa"/>
        </w:trPr>
        <w:tc>
          <w:tcPr>
            <w:tcW w:w="0" w:type="auto"/>
            <w:vAlign w:val="center"/>
            <w:hideMark/>
          </w:tcPr>
          <w:p w:rsidR="00216596" w:rsidRPr="00216596" w:rsidRDefault="00216596" w:rsidP="00216596">
            <w:pPr>
              <w:spacing w:after="0" w:line="240" w:lineRule="auto"/>
              <w:rPr>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mc:AlternateContent>
                <mc:Choice Requires="wps">
                  <w:drawing>
                    <wp:inline distT="0" distB="0" distL="0" distR="0">
                      <wp:extent cx="307340" cy="307340"/>
                      <wp:effectExtent l="0" t="0" r="0" b="0"/>
                      <wp:docPr id="1" name="Rectangle 1" descr="O'rei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O'rei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Bb/dZivQIA&#10;AMgFAAAOAAAAAAAAAAAAAAAAAC4CAABkcnMvZTJvRG9jLnhtbFBLAQItABQABgAIAAAAIQDrxsCk&#10;2QAAAAMBAAAPAAAAAAAAAAAAAAAAABcFAABkcnMvZG93bnJldi54bWxQSwUGAAAAAAQABADzAAAA&#10;HQYAAAAA&#10;" filled="f" stroked="f">
                      <o:lock v:ext="edit" aspectratio="t"/>
                      <w10:anchorlock/>
                    </v:rect>
                  </w:pict>
                </mc:Fallback>
              </mc:AlternateContent>
            </w:r>
          </w:p>
          <w:p w:rsidR="00216596" w:rsidRPr="00216596" w:rsidRDefault="00216596" w:rsidP="00216596">
            <w:pPr>
              <w:spacing w:before="100" w:beforeAutospacing="1" w:after="100" w:afterAutospacing="1" w:line="240" w:lineRule="auto"/>
              <w:rPr>
                <w:rFonts w:ascii="Verdana" w:eastAsia="Times New Roman" w:hAnsi="Verdana" w:cs="Times New Roman"/>
                <w:color w:val="000000"/>
                <w:sz w:val="18"/>
                <w:szCs w:val="18"/>
                <w:lang w:eastAsia="en-IN"/>
              </w:rPr>
            </w:pPr>
            <w:r w:rsidRPr="00216596">
              <w:rPr>
                <w:rFonts w:ascii="Verdana" w:eastAsia="Times New Roman" w:hAnsi="Verdana" w:cs="Times New Roman"/>
                <w:color w:val="000000"/>
                <w:sz w:val="18"/>
                <w:szCs w:val="18"/>
                <w:lang w:eastAsia="en-IN"/>
              </w:rPr>
              <w:t>© 2014, O’Reilly Media, Inc.</w:t>
            </w:r>
          </w:p>
          <w:p w:rsidR="00216596" w:rsidRPr="00216596" w:rsidRDefault="00216596" w:rsidP="00216596">
            <w:pPr>
              <w:spacing w:before="100" w:beforeAutospacing="1" w:after="100" w:afterAutospacing="1" w:line="240" w:lineRule="auto"/>
              <w:rPr>
                <w:rFonts w:ascii="Verdana" w:eastAsia="Times New Roman" w:hAnsi="Verdana" w:cs="Times New Roman"/>
                <w:color w:val="000000"/>
                <w:sz w:val="18"/>
                <w:szCs w:val="18"/>
                <w:lang w:eastAsia="en-IN"/>
              </w:rPr>
            </w:pPr>
            <w:r w:rsidRPr="00216596">
              <w:rPr>
                <w:rFonts w:ascii="Verdana" w:eastAsia="Times New Roman" w:hAnsi="Verdana" w:cs="Times New Roman"/>
                <w:color w:val="000000"/>
                <w:sz w:val="18"/>
                <w:szCs w:val="18"/>
                <w:lang w:eastAsia="en-IN"/>
              </w:rPr>
              <w:t>(707) 827-7019 (800) 889-8969</w:t>
            </w:r>
          </w:p>
          <w:p w:rsidR="00216596" w:rsidRPr="00216596" w:rsidRDefault="00216596" w:rsidP="00216596">
            <w:pPr>
              <w:spacing w:before="100" w:beforeAutospacing="1" w:after="100" w:afterAutospacing="1" w:line="240" w:lineRule="auto"/>
              <w:rPr>
                <w:rFonts w:ascii="Verdana" w:eastAsia="Times New Roman" w:hAnsi="Verdana" w:cs="Times New Roman"/>
                <w:color w:val="000000"/>
                <w:sz w:val="18"/>
                <w:szCs w:val="18"/>
                <w:lang w:eastAsia="en-IN"/>
              </w:rPr>
            </w:pPr>
            <w:r w:rsidRPr="00216596">
              <w:rPr>
                <w:rFonts w:ascii="Verdana" w:eastAsia="Times New Roman" w:hAnsi="Verdana" w:cs="Times New Roman"/>
                <w:color w:val="000000"/>
                <w:sz w:val="18"/>
                <w:szCs w:val="18"/>
                <w:lang w:eastAsia="en-IN"/>
              </w:rPr>
              <w:lastRenderedPageBreak/>
              <w:t>All trademarks and registered trademarks appearing on oreilly.com are the property of their respective owners.</w:t>
            </w:r>
          </w:p>
          <w:p w:rsidR="00216596" w:rsidRPr="00216596" w:rsidRDefault="00216596" w:rsidP="00216596">
            <w:pPr>
              <w:spacing w:before="100" w:beforeAutospacing="1" w:after="100" w:afterAutospacing="1" w:line="240" w:lineRule="auto"/>
              <w:outlineLvl w:val="2"/>
              <w:rPr>
                <w:rFonts w:ascii="Verdana" w:eastAsia="Times New Roman" w:hAnsi="Verdana" w:cs="Times New Roman"/>
                <w:b/>
                <w:bCs/>
                <w:color w:val="000000"/>
                <w:sz w:val="21"/>
                <w:szCs w:val="21"/>
                <w:lang w:eastAsia="en-IN"/>
              </w:rPr>
            </w:pPr>
            <w:r w:rsidRPr="00216596">
              <w:rPr>
                <w:rFonts w:ascii="Verdana" w:eastAsia="Times New Roman" w:hAnsi="Verdana" w:cs="Times New Roman"/>
                <w:b/>
                <w:bCs/>
                <w:color w:val="000000"/>
                <w:sz w:val="21"/>
                <w:szCs w:val="21"/>
                <w:lang w:eastAsia="en-IN"/>
              </w:rPr>
              <w:t>About O'Reilly</w:t>
            </w:r>
          </w:p>
          <w:p w:rsidR="00216596" w:rsidRPr="00216596" w:rsidRDefault="00301C61" w:rsidP="00216596">
            <w:pPr>
              <w:numPr>
                <w:ilvl w:val="0"/>
                <w:numId w:val="2"/>
              </w:numPr>
              <w:spacing w:before="100" w:beforeAutospacing="1" w:after="100" w:afterAutospacing="1" w:line="240" w:lineRule="auto"/>
              <w:rPr>
                <w:rFonts w:ascii="Verdana" w:eastAsia="Times New Roman" w:hAnsi="Verdana" w:cs="Times New Roman"/>
                <w:color w:val="000000"/>
                <w:sz w:val="18"/>
                <w:szCs w:val="18"/>
                <w:lang w:eastAsia="en-IN"/>
              </w:rPr>
            </w:pPr>
            <w:hyperlink r:id="rId53" w:history="1">
              <w:r w:rsidR="00216596" w:rsidRPr="00216596">
                <w:rPr>
                  <w:rFonts w:ascii="Verdana" w:eastAsia="Times New Roman" w:hAnsi="Verdana" w:cs="Times New Roman"/>
                  <w:color w:val="0000FF"/>
                  <w:sz w:val="18"/>
                  <w:szCs w:val="18"/>
                  <w:u w:val="single"/>
                  <w:lang w:eastAsia="en-IN"/>
                </w:rPr>
                <w:t>Academic Solutions</w:t>
              </w:r>
            </w:hyperlink>
          </w:p>
          <w:p w:rsidR="00216596" w:rsidRPr="00216596" w:rsidRDefault="00301C61" w:rsidP="00216596">
            <w:pPr>
              <w:numPr>
                <w:ilvl w:val="0"/>
                <w:numId w:val="2"/>
              </w:numPr>
              <w:spacing w:before="100" w:beforeAutospacing="1" w:after="100" w:afterAutospacing="1" w:line="240" w:lineRule="auto"/>
              <w:rPr>
                <w:rFonts w:ascii="Verdana" w:eastAsia="Times New Roman" w:hAnsi="Verdana" w:cs="Times New Roman"/>
                <w:color w:val="000000"/>
                <w:sz w:val="18"/>
                <w:szCs w:val="18"/>
                <w:lang w:eastAsia="en-IN"/>
              </w:rPr>
            </w:pPr>
            <w:hyperlink r:id="rId54" w:history="1">
              <w:r w:rsidR="00216596" w:rsidRPr="00216596">
                <w:rPr>
                  <w:rFonts w:ascii="Verdana" w:eastAsia="Times New Roman" w:hAnsi="Verdana" w:cs="Times New Roman"/>
                  <w:color w:val="0000FF"/>
                  <w:sz w:val="18"/>
                  <w:szCs w:val="18"/>
                  <w:u w:val="single"/>
                  <w:lang w:eastAsia="en-IN"/>
                </w:rPr>
                <w:t>Jobs</w:t>
              </w:r>
            </w:hyperlink>
          </w:p>
          <w:p w:rsidR="00216596" w:rsidRPr="00216596" w:rsidRDefault="00301C61" w:rsidP="00216596">
            <w:pPr>
              <w:numPr>
                <w:ilvl w:val="0"/>
                <w:numId w:val="2"/>
              </w:numPr>
              <w:spacing w:before="100" w:beforeAutospacing="1" w:after="100" w:afterAutospacing="1" w:line="240" w:lineRule="auto"/>
              <w:rPr>
                <w:rFonts w:ascii="Verdana" w:eastAsia="Times New Roman" w:hAnsi="Verdana" w:cs="Times New Roman"/>
                <w:color w:val="000000"/>
                <w:sz w:val="18"/>
                <w:szCs w:val="18"/>
                <w:lang w:eastAsia="en-IN"/>
              </w:rPr>
            </w:pPr>
            <w:hyperlink r:id="rId55" w:history="1">
              <w:r w:rsidR="00216596" w:rsidRPr="00216596">
                <w:rPr>
                  <w:rFonts w:ascii="Verdana" w:eastAsia="Times New Roman" w:hAnsi="Verdana" w:cs="Times New Roman"/>
                  <w:color w:val="0000FF"/>
                  <w:sz w:val="18"/>
                  <w:szCs w:val="18"/>
                  <w:u w:val="single"/>
                  <w:lang w:eastAsia="en-IN"/>
                </w:rPr>
                <w:t>Contacts</w:t>
              </w:r>
            </w:hyperlink>
          </w:p>
          <w:p w:rsidR="00216596" w:rsidRPr="00216596" w:rsidRDefault="00301C61" w:rsidP="00216596">
            <w:pPr>
              <w:numPr>
                <w:ilvl w:val="0"/>
                <w:numId w:val="2"/>
              </w:numPr>
              <w:spacing w:before="100" w:beforeAutospacing="1" w:after="100" w:afterAutospacing="1" w:line="240" w:lineRule="auto"/>
              <w:rPr>
                <w:rFonts w:ascii="Verdana" w:eastAsia="Times New Roman" w:hAnsi="Verdana" w:cs="Times New Roman"/>
                <w:color w:val="000000"/>
                <w:sz w:val="18"/>
                <w:szCs w:val="18"/>
                <w:lang w:eastAsia="en-IN"/>
              </w:rPr>
            </w:pPr>
            <w:hyperlink r:id="rId56" w:history="1">
              <w:r w:rsidR="00216596" w:rsidRPr="00216596">
                <w:rPr>
                  <w:rFonts w:ascii="Verdana" w:eastAsia="Times New Roman" w:hAnsi="Verdana" w:cs="Times New Roman"/>
                  <w:color w:val="0000FF"/>
                  <w:sz w:val="18"/>
                  <w:szCs w:val="18"/>
                  <w:u w:val="single"/>
                  <w:lang w:eastAsia="en-IN"/>
                </w:rPr>
                <w:t>Corporate Information</w:t>
              </w:r>
            </w:hyperlink>
          </w:p>
          <w:p w:rsidR="00216596" w:rsidRPr="00216596" w:rsidRDefault="00301C61" w:rsidP="00216596">
            <w:pPr>
              <w:numPr>
                <w:ilvl w:val="0"/>
                <w:numId w:val="2"/>
              </w:numPr>
              <w:spacing w:before="100" w:beforeAutospacing="1" w:after="100" w:afterAutospacing="1" w:line="240" w:lineRule="auto"/>
              <w:rPr>
                <w:rFonts w:ascii="Verdana" w:eastAsia="Times New Roman" w:hAnsi="Verdana" w:cs="Times New Roman"/>
                <w:color w:val="000000"/>
                <w:sz w:val="18"/>
                <w:szCs w:val="18"/>
                <w:lang w:eastAsia="en-IN"/>
              </w:rPr>
            </w:pPr>
            <w:hyperlink r:id="rId57" w:history="1">
              <w:r w:rsidR="00216596" w:rsidRPr="00216596">
                <w:rPr>
                  <w:rFonts w:ascii="Verdana" w:eastAsia="Times New Roman" w:hAnsi="Verdana" w:cs="Times New Roman"/>
                  <w:color w:val="0000FF"/>
                  <w:sz w:val="18"/>
                  <w:szCs w:val="18"/>
                  <w:u w:val="single"/>
                  <w:lang w:eastAsia="en-IN"/>
                </w:rPr>
                <w:t>Press Room</w:t>
              </w:r>
            </w:hyperlink>
          </w:p>
          <w:p w:rsidR="00216596" w:rsidRPr="00216596" w:rsidRDefault="00301C61" w:rsidP="00216596">
            <w:pPr>
              <w:numPr>
                <w:ilvl w:val="0"/>
                <w:numId w:val="2"/>
              </w:numPr>
              <w:spacing w:before="100" w:beforeAutospacing="1" w:after="100" w:afterAutospacing="1" w:line="240" w:lineRule="auto"/>
              <w:rPr>
                <w:rFonts w:ascii="Verdana" w:eastAsia="Times New Roman" w:hAnsi="Verdana" w:cs="Times New Roman"/>
                <w:color w:val="000000"/>
                <w:sz w:val="18"/>
                <w:szCs w:val="18"/>
                <w:lang w:eastAsia="en-IN"/>
              </w:rPr>
            </w:pPr>
            <w:hyperlink r:id="rId58" w:history="1">
              <w:r w:rsidR="00216596" w:rsidRPr="00216596">
                <w:rPr>
                  <w:rFonts w:ascii="Verdana" w:eastAsia="Times New Roman" w:hAnsi="Verdana" w:cs="Times New Roman"/>
                  <w:color w:val="0000FF"/>
                  <w:sz w:val="18"/>
                  <w:szCs w:val="18"/>
                  <w:u w:val="single"/>
                  <w:lang w:eastAsia="en-IN"/>
                </w:rPr>
                <w:t>Privacy Policy</w:t>
              </w:r>
            </w:hyperlink>
          </w:p>
          <w:p w:rsidR="00216596" w:rsidRPr="00216596" w:rsidRDefault="00301C61" w:rsidP="00216596">
            <w:pPr>
              <w:numPr>
                <w:ilvl w:val="0"/>
                <w:numId w:val="2"/>
              </w:numPr>
              <w:spacing w:before="100" w:beforeAutospacing="1" w:after="100" w:afterAutospacing="1" w:line="240" w:lineRule="auto"/>
              <w:rPr>
                <w:rFonts w:ascii="Verdana" w:eastAsia="Times New Roman" w:hAnsi="Verdana" w:cs="Times New Roman"/>
                <w:color w:val="000000"/>
                <w:sz w:val="18"/>
                <w:szCs w:val="18"/>
                <w:lang w:eastAsia="en-IN"/>
              </w:rPr>
            </w:pPr>
            <w:hyperlink r:id="rId59" w:history="1">
              <w:r w:rsidR="00216596" w:rsidRPr="00216596">
                <w:rPr>
                  <w:rFonts w:ascii="Verdana" w:eastAsia="Times New Roman" w:hAnsi="Verdana" w:cs="Times New Roman"/>
                  <w:color w:val="0000FF"/>
                  <w:sz w:val="18"/>
                  <w:szCs w:val="18"/>
                  <w:u w:val="single"/>
                  <w:lang w:eastAsia="en-IN"/>
                </w:rPr>
                <w:t>Terms of Service</w:t>
              </w:r>
            </w:hyperlink>
          </w:p>
          <w:p w:rsidR="00216596" w:rsidRPr="00216596" w:rsidRDefault="00301C61" w:rsidP="00216596">
            <w:pPr>
              <w:numPr>
                <w:ilvl w:val="0"/>
                <w:numId w:val="2"/>
              </w:numPr>
              <w:spacing w:before="100" w:beforeAutospacing="1" w:after="100" w:afterAutospacing="1" w:line="240" w:lineRule="auto"/>
              <w:rPr>
                <w:rFonts w:ascii="Verdana" w:eastAsia="Times New Roman" w:hAnsi="Verdana" w:cs="Times New Roman"/>
                <w:color w:val="000000"/>
                <w:sz w:val="18"/>
                <w:szCs w:val="18"/>
                <w:lang w:eastAsia="en-IN"/>
              </w:rPr>
            </w:pPr>
            <w:hyperlink r:id="rId60" w:history="1">
              <w:r w:rsidR="00216596" w:rsidRPr="00216596">
                <w:rPr>
                  <w:rFonts w:ascii="Verdana" w:eastAsia="Times New Roman" w:hAnsi="Verdana" w:cs="Times New Roman"/>
                  <w:color w:val="0000FF"/>
                  <w:sz w:val="18"/>
                  <w:szCs w:val="18"/>
                  <w:u w:val="single"/>
                  <w:lang w:eastAsia="en-IN"/>
                </w:rPr>
                <w:t>Writing for O'Reilly</w:t>
              </w:r>
            </w:hyperlink>
          </w:p>
          <w:p w:rsidR="00216596" w:rsidRPr="00216596" w:rsidRDefault="00216596" w:rsidP="00216596">
            <w:pPr>
              <w:spacing w:before="100" w:beforeAutospacing="1" w:after="100" w:afterAutospacing="1" w:line="240" w:lineRule="auto"/>
              <w:outlineLvl w:val="2"/>
              <w:rPr>
                <w:rFonts w:ascii="Verdana" w:eastAsia="Times New Roman" w:hAnsi="Verdana" w:cs="Times New Roman"/>
                <w:b/>
                <w:bCs/>
                <w:color w:val="000000"/>
                <w:sz w:val="21"/>
                <w:szCs w:val="21"/>
                <w:lang w:eastAsia="en-IN"/>
              </w:rPr>
            </w:pPr>
            <w:r w:rsidRPr="00216596">
              <w:rPr>
                <w:rFonts w:ascii="Verdana" w:eastAsia="Times New Roman" w:hAnsi="Verdana" w:cs="Times New Roman"/>
                <w:b/>
                <w:bCs/>
                <w:color w:val="000000"/>
                <w:sz w:val="21"/>
                <w:szCs w:val="21"/>
                <w:lang w:eastAsia="en-IN"/>
              </w:rPr>
              <w:t>Community</w:t>
            </w:r>
          </w:p>
          <w:p w:rsidR="00216596" w:rsidRPr="00216596" w:rsidRDefault="00301C61" w:rsidP="00216596">
            <w:pPr>
              <w:numPr>
                <w:ilvl w:val="0"/>
                <w:numId w:val="3"/>
              </w:numPr>
              <w:spacing w:before="100" w:beforeAutospacing="1" w:after="100" w:afterAutospacing="1" w:line="240" w:lineRule="auto"/>
              <w:rPr>
                <w:rFonts w:ascii="Verdana" w:eastAsia="Times New Roman" w:hAnsi="Verdana" w:cs="Times New Roman"/>
                <w:color w:val="000000"/>
                <w:sz w:val="18"/>
                <w:szCs w:val="18"/>
                <w:lang w:eastAsia="en-IN"/>
              </w:rPr>
            </w:pPr>
            <w:hyperlink r:id="rId61" w:history="1">
              <w:r w:rsidR="00216596" w:rsidRPr="00216596">
                <w:rPr>
                  <w:rFonts w:ascii="Verdana" w:eastAsia="Times New Roman" w:hAnsi="Verdana" w:cs="Times New Roman"/>
                  <w:color w:val="0000FF"/>
                  <w:sz w:val="18"/>
                  <w:szCs w:val="18"/>
                  <w:u w:val="single"/>
                  <w:lang w:eastAsia="en-IN"/>
                </w:rPr>
                <w:t>Authors</w:t>
              </w:r>
            </w:hyperlink>
          </w:p>
          <w:p w:rsidR="00216596" w:rsidRPr="00216596" w:rsidRDefault="00301C61" w:rsidP="00216596">
            <w:pPr>
              <w:numPr>
                <w:ilvl w:val="0"/>
                <w:numId w:val="3"/>
              </w:numPr>
              <w:spacing w:before="100" w:beforeAutospacing="1" w:after="100" w:afterAutospacing="1" w:line="240" w:lineRule="auto"/>
              <w:rPr>
                <w:rFonts w:ascii="Verdana" w:eastAsia="Times New Roman" w:hAnsi="Verdana" w:cs="Times New Roman"/>
                <w:color w:val="000000"/>
                <w:sz w:val="18"/>
                <w:szCs w:val="18"/>
                <w:lang w:eastAsia="en-IN"/>
              </w:rPr>
            </w:pPr>
            <w:hyperlink r:id="rId62" w:history="1">
              <w:r w:rsidR="00216596" w:rsidRPr="00216596">
                <w:rPr>
                  <w:rFonts w:ascii="Verdana" w:eastAsia="Times New Roman" w:hAnsi="Verdana" w:cs="Times New Roman"/>
                  <w:color w:val="0000FF"/>
                  <w:sz w:val="18"/>
                  <w:szCs w:val="18"/>
                  <w:u w:val="single"/>
                  <w:lang w:eastAsia="en-IN"/>
                </w:rPr>
                <w:t>Community &amp; Featured Users</w:t>
              </w:r>
            </w:hyperlink>
          </w:p>
          <w:p w:rsidR="00216596" w:rsidRPr="00216596" w:rsidRDefault="00301C61" w:rsidP="00216596">
            <w:pPr>
              <w:numPr>
                <w:ilvl w:val="0"/>
                <w:numId w:val="3"/>
              </w:numPr>
              <w:spacing w:before="100" w:beforeAutospacing="1" w:after="100" w:afterAutospacing="1" w:line="240" w:lineRule="auto"/>
              <w:rPr>
                <w:rFonts w:ascii="Verdana" w:eastAsia="Times New Roman" w:hAnsi="Verdana" w:cs="Times New Roman"/>
                <w:color w:val="000000"/>
                <w:sz w:val="18"/>
                <w:szCs w:val="18"/>
                <w:lang w:eastAsia="en-IN"/>
              </w:rPr>
            </w:pPr>
            <w:hyperlink r:id="rId63" w:history="1">
              <w:r w:rsidR="00216596" w:rsidRPr="00216596">
                <w:rPr>
                  <w:rFonts w:ascii="Verdana" w:eastAsia="Times New Roman" w:hAnsi="Verdana" w:cs="Times New Roman"/>
                  <w:color w:val="0000FF"/>
                  <w:sz w:val="18"/>
                  <w:szCs w:val="18"/>
                  <w:u w:val="single"/>
                  <w:lang w:eastAsia="en-IN"/>
                </w:rPr>
                <w:t>Forums</w:t>
              </w:r>
            </w:hyperlink>
          </w:p>
          <w:p w:rsidR="00216596" w:rsidRPr="00216596" w:rsidRDefault="00301C61" w:rsidP="00216596">
            <w:pPr>
              <w:numPr>
                <w:ilvl w:val="0"/>
                <w:numId w:val="3"/>
              </w:numPr>
              <w:spacing w:before="100" w:beforeAutospacing="1" w:after="100" w:afterAutospacing="1" w:line="240" w:lineRule="auto"/>
              <w:rPr>
                <w:rFonts w:ascii="Verdana" w:eastAsia="Times New Roman" w:hAnsi="Verdana" w:cs="Times New Roman"/>
                <w:color w:val="000000"/>
                <w:sz w:val="18"/>
                <w:szCs w:val="18"/>
                <w:lang w:eastAsia="en-IN"/>
              </w:rPr>
            </w:pPr>
            <w:hyperlink r:id="rId64" w:history="1">
              <w:r w:rsidR="00216596" w:rsidRPr="00216596">
                <w:rPr>
                  <w:rFonts w:ascii="Verdana" w:eastAsia="Times New Roman" w:hAnsi="Verdana" w:cs="Times New Roman"/>
                  <w:color w:val="0000FF"/>
                  <w:sz w:val="18"/>
                  <w:szCs w:val="18"/>
                  <w:u w:val="single"/>
                  <w:lang w:eastAsia="en-IN"/>
                </w:rPr>
                <w:t>Membership</w:t>
              </w:r>
            </w:hyperlink>
          </w:p>
          <w:p w:rsidR="00216596" w:rsidRPr="00216596" w:rsidRDefault="00301C61" w:rsidP="00216596">
            <w:pPr>
              <w:numPr>
                <w:ilvl w:val="0"/>
                <w:numId w:val="3"/>
              </w:numPr>
              <w:spacing w:before="100" w:beforeAutospacing="1" w:after="100" w:afterAutospacing="1" w:line="240" w:lineRule="auto"/>
              <w:rPr>
                <w:rFonts w:ascii="Verdana" w:eastAsia="Times New Roman" w:hAnsi="Verdana" w:cs="Times New Roman"/>
                <w:color w:val="000000"/>
                <w:sz w:val="18"/>
                <w:szCs w:val="18"/>
                <w:lang w:eastAsia="en-IN"/>
              </w:rPr>
            </w:pPr>
            <w:hyperlink r:id="rId65" w:history="1">
              <w:r w:rsidR="00216596" w:rsidRPr="00216596">
                <w:rPr>
                  <w:rFonts w:ascii="Verdana" w:eastAsia="Times New Roman" w:hAnsi="Verdana" w:cs="Times New Roman"/>
                  <w:color w:val="0000FF"/>
                  <w:sz w:val="18"/>
                  <w:szCs w:val="18"/>
                  <w:u w:val="single"/>
                  <w:lang w:eastAsia="en-IN"/>
                </w:rPr>
                <w:t>Newsletters</w:t>
              </w:r>
            </w:hyperlink>
          </w:p>
          <w:p w:rsidR="00216596" w:rsidRPr="00216596" w:rsidRDefault="00301C61" w:rsidP="00216596">
            <w:pPr>
              <w:numPr>
                <w:ilvl w:val="0"/>
                <w:numId w:val="3"/>
              </w:numPr>
              <w:spacing w:before="100" w:beforeAutospacing="1" w:after="100" w:afterAutospacing="1" w:line="240" w:lineRule="auto"/>
              <w:rPr>
                <w:rFonts w:ascii="Verdana" w:eastAsia="Times New Roman" w:hAnsi="Verdana" w:cs="Times New Roman"/>
                <w:color w:val="000000"/>
                <w:sz w:val="18"/>
                <w:szCs w:val="18"/>
                <w:lang w:eastAsia="en-IN"/>
              </w:rPr>
            </w:pPr>
            <w:hyperlink r:id="rId66" w:history="1">
              <w:r w:rsidR="00216596" w:rsidRPr="00216596">
                <w:rPr>
                  <w:rFonts w:ascii="Verdana" w:eastAsia="Times New Roman" w:hAnsi="Verdana" w:cs="Times New Roman"/>
                  <w:color w:val="0000FF"/>
                  <w:sz w:val="18"/>
                  <w:szCs w:val="18"/>
                  <w:u w:val="single"/>
                  <w:lang w:eastAsia="en-IN"/>
                </w:rPr>
                <w:t>O'Reilly Answers</w:t>
              </w:r>
            </w:hyperlink>
          </w:p>
          <w:p w:rsidR="00216596" w:rsidRPr="00216596" w:rsidRDefault="00301C61" w:rsidP="00216596">
            <w:pPr>
              <w:numPr>
                <w:ilvl w:val="0"/>
                <w:numId w:val="3"/>
              </w:numPr>
              <w:spacing w:before="100" w:beforeAutospacing="1" w:after="100" w:afterAutospacing="1" w:line="240" w:lineRule="auto"/>
              <w:rPr>
                <w:rFonts w:ascii="Verdana" w:eastAsia="Times New Roman" w:hAnsi="Verdana" w:cs="Times New Roman"/>
                <w:color w:val="000000"/>
                <w:sz w:val="18"/>
                <w:szCs w:val="18"/>
                <w:lang w:eastAsia="en-IN"/>
              </w:rPr>
            </w:pPr>
            <w:hyperlink r:id="rId67" w:history="1">
              <w:r w:rsidR="00216596" w:rsidRPr="00216596">
                <w:rPr>
                  <w:rFonts w:ascii="Verdana" w:eastAsia="Times New Roman" w:hAnsi="Verdana" w:cs="Times New Roman"/>
                  <w:color w:val="0000FF"/>
                  <w:sz w:val="18"/>
                  <w:szCs w:val="18"/>
                  <w:u w:val="single"/>
                  <w:lang w:eastAsia="en-IN"/>
                </w:rPr>
                <w:t>RSS Feeds</w:t>
              </w:r>
            </w:hyperlink>
          </w:p>
          <w:p w:rsidR="00216596" w:rsidRPr="00216596" w:rsidRDefault="00301C61" w:rsidP="00216596">
            <w:pPr>
              <w:numPr>
                <w:ilvl w:val="0"/>
                <w:numId w:val="3"/>
              </w:numPr>
              <w:spacing w:before="100" w:beforeAutospacing="1" w:after="100" w:afterAutospacing="1" w:line="240" w:lineRule="auto"/>
              <w:rPr>
                <w:rFonts w:ascii="Verdana" w:eastAsia="Times New Roman" w:hAnsi="Verdana" w:cs="Times New Roman"/>
                <w:color w:val="000000"/>
                <w:sz w:val="18"/>
                <w:szCs w:val="18"/>
                <w:lang w:eastAsia="en-IN"/>
              </w:rPr>
            </w:pPr>
            <w:hyperlink r:id="rId68" w:history="1">
              <w:r w:rsidR="00216596" w:rsidRPr="00216596">
                <w:rPr>
                  <w:rFonts w:ascii="Verdana" w:eastAsia="Times New Roman" w:hAnsi="Verdana" w:cs="Times New Roman"/>
                  <w:color w:val="0000FF"/>
                  <w:sz w:val="18"/>
                  <w:szCs w:val="18"/>
                  <w:u w:val="single"/>
                  <w:lang w:eastAsia="en-IN"/>
                </w:rPr>
                <w:t>User Groups</w:t>
              </w:r>
            </w:hyperlink>
          </w:p>
          <w:p w:rsidR="00216596" w:rsidRPr="00216596" w:rsidRDefault="00216596" w:rsidP="00216596">
            <w:pPr>
              <w:spacing w:before="100" w:beforeAutospacing="1" w:after="100" w:afterAutospacing="1" w:line="240" w:lineRule="auto"/>
              <w:outlineLvl w:val="2"/>
              <w:rPr>
                <w:rFonts w:ascii="Verdana" w:eastAsia="Times New Roman" w:hAnsi="Verdana" w:cs="Times New Roman"/>
                <w:b/>
                <w:bCs/>
                <w:color w:val="000000"/>
                <w:sz w:val="21"/>
                <w:szCs w:val="21"/>
                <w:lang w:eastAsia="en-IN"/>
              </w:rPr>
            </w:pPr>
            <w:r w:rsidRPr="00216596">
              <w:rPr>
                <w:rFonts w:ascii="Verdana" w:eastAsia="Times New Roman" w:hAnsi="Verdana" w:cs="Times New Roman"/>
                <w:b/>
                <w:bCs/>
                <w:color w:val="000000"/>
                <w:sz w:val="21"/>
                <w:szCs w:val="21"/>
                <w:lang w:eastAsia="en-IN"/>
              </w:rPr>
              <w:t>Partner Sites</w:t>
            </w:r>
          </w:p>
          <w:p w:rsidR="00216596" w:rsidRPr="00216596" w:rsidRDefault="00301C61" w:rsidP="00216596">
            <w:pPr>
              <w:numPr>
                <w:ilvl w:val="0"/>
                <w:numId w:val="4"/>
              </w:numPr>
              <w:spacing w:before="100" w:beforeAutospacing="1" w:after="100" w:afterAutospacing="1" w:line="240" w:lineRule="auto"/>
              <w:rPr>
                <w:rFonts w:ascii="Verdana" w:eastAsia="Times New Roman" w:hAnsi="Verdana" w:cs="Times New Roman"/>
                <w:color w:val="000000"/>
                <w:sz w:val="18"/>
                <w:szCs w:val="18"/>
                <w:lang w:eastAsia="en-IN"/>
              </w:rPr>
            </w:pPr>
            <w:hyperlink r:id="rId69" w:history="1">
              <w:r w:rsidR="00216596" w:rsidRPr="00216596">
                <w:rPr>
                  <w:rFonts w:ascii="Verdana" w:eastAsia="Times New Roman" w:hAnsi="Verdana" w:cs="Times New Roman"/>
                  <w:color w:val="0000FF"/>
                  <w:sz w:val="18"/>
                  <w:szCs w:val="18"/>
                  <w:u w:val="single"/>
                  <w:lang w:eastAsia="en-IN"/>
                </w:rPr>
                <w:t>makezine.com</w:t>
              </w:r>
            </w:hyperlink>
          </w:p>
          <w:p w:rsidR="00216596" w:rsidRPr="00216596" w:rsidRDefault="00301C61" w:rsidP="00216596">
            <w:pPr>
              <w:numPr>
                <w:ilvl w:val="0"/>
                <w:numId w:val="4"/>
              </w:numPr>
              <w:spacing w:before="100" w:beforeAutospacing="1" w:after="100" w:afterAutospacing="1" w:line="240" w:lineRule="auto"/>
              <w:rPr>
                <w:rFonts w:ascii="Verdana" w:eastAsia="Times New Roman" w:hAnsi="Verdana" w:cs="Times New Roman"/>
                <w:color w:val="000000"/>
                <w:sz w:val="18"/>
                <w:szCs w:val="18"/>
                <w:lang w:eastAsia="en-IN"/>
              </w:rPr>
            </w:pPr>
            <w:hyperlink r:id="rId70" w:history="1">
              <w:r w:rsidR="00216596" w:rsidRPr="00216596">
                <w:rPr>
                  <w:rFonts w:ascii="Verdana" w:eastAsia="Times New Roman" w:hAnsi="Verdana" w:cs="Times New Roman"/>
                  <w:color w:val="0000FF"/>
                  <w:sz w:val="18"/>
                  <w:szCs w:val="18"/>
                  <w:u w:val="single"/>
                  <w:lang w:eastAsia="en-IN"/>
                </w:rPr>
                <w:t>makerfaire.com</w:t>
              </w:r>
            </w:hyperlink>
          </w:p>
          <w:p w:rsidR="00216596" w:rsidRPr="00216596" w:rsidRDefault="00301C61" w:rsidP="00216596">
            <w:pPr>
              <w:numPr>
                <w:ilvl w:val="0"/>
                <w:numId w:val="4"/>
              </w:numPr>
              <w:spacing w:before="100" w:beforeAutospacing="1" w:after="100" w:afterAutospacing="1" w:line="240" w:lineRule="auto"/>
              <w:rPr>
                <w:rFonts w:ascii="Verdana" w:eastAsia="Times New Roman" w:hAnsi="Verdana" w:cs="Times New Roman"/>
                <w:color w:val="000000"/>
                <w:sz w:val="18"/>
                <w:szCs w:val="18"/>
                <w:lang w:eastAsia="en-IN"/>
              </w:rPr>
            </w:pPr>
            <w:hyperlink r:id="rId71" w:history="1">
              <w:r w:rsidR="00216596" w:rsidRPr="00216596">
                <w:rPr>
                  <w:rFonts w:ascii="Verdana" w:eastAsia="Times New Roman" w:hAnsi="Verdana" w:cs="Times New Roman"/>
                  <w:color w:val="0000FF"/>
                  <w:sz w:val="18"/>
                  <w:szCs w:val="18"/>
                  <w:u w:val="single"/>
                  <w:lang w:eastAsia="en-IN"/>
                </w:rPr>
                <w:t>craftzine.com</w:t>
              </w:r>
            </w:hyperlink>
          </w:p>
          <w:p w:rsidR="00216596" w:rsidRPr="00216596" w:rsidRDefault="00301C61" w:rsidP="00216596">
            <w:pPr>
              <w:numPr>
                <w:ilvl w:val="0"/>
                <w:numId w:val="4"/>
              </w:numPr>
              <w:spacing w:before="100" w:beforeAutospacing="1" w:after="100" w:afterAutospacing="1" w:line="240" w:lineRule="auto"/>
              <w:rPr>
                <w:rFonts w:ascii="Verdana" w:eastAsia="Times New Roman" w:hAnsi="Verdana" w:cs="Times New Roman"/>
                <w:color w:val="000000"/>
                <w:sz w:val="18"/>
                <w:szCs w:val="18"/>
                <w:lang w:eastAsia="en-IN"/>
              </w:rPr>
            </w:pPr>
            <w:hyperlink r:id="rId72" w:history="1">
              <w:r w:rsidR="00216596" w:rsidRPr="00216596">
                <w:rPr>
                  <w:rFonts w:ascii="Verdana" w:eastAsia="Times New Roman" w:hAnsi="Verdana" w:cs="Times New Roman"/>
                  <w:color w:val="0000FF"/>
                  <w:sz w:val="18"/>
                  <w:szCs w:val="18"/>
                  <w:u w:val="single"/>
                  <w:lang w:eastAsia="en-IN"/>
                </w:rPr>
                <w:t>igniteshow.com</w:t>
              </w:r>
            </w:hyperlink>
          </w:p>
          <w:p w:rsidR="00216596" w:rsidRPr="00216596" w:rsidRDefault="00301C61" w:rsidP="00216596">
            <w:pPr>
              <w:numPr>
                <w:ilvl w:val="0"/>
                <w:numId w:val="4"/>
              </w:numPr>
              <w:spacing w:before="100" w:beforeAutospacing="1" w:after="100" w:afterAutospacing="1" w:line="240" w:lineRule="auto"/>
              <w:rPr>
                <w:rFonts w:ascii="Verdana" w:eastAsia="Times New Roman" w:hAnsi="Verdana" w:cs="Times New Roman"/>
                <w:color w:val="000000"/>
                <w:sz w:val="18"/>
                <w:szCs w:val="18"/>
                <w:lang w:eastAsia="en-IN"/>
              </w:rPr>
            </w:pPr>
            <w:hyperlink r:id="rId73" w:history="1">
              <w:r w:rsidR="00216596" w:rsidRPr="00216596">
                <w:rPr>
                  <w:rFonts w:ascii="Verdana" w:eastAsia="Times New Roman" w:hAnsi="Verdana" w:cs="Times New Roman"/>
                  <w:color w:val="0000FF"/>
                  <w:sz w:val="18"/>
                  <w:szCs w:val="18"/>
                  <w:u w:val="single"/>
                  <w:lang w:eastAsia="en-IN"/>
                </w:rPr>
                <w:t>PayPal Developer Zone</w:t>
              </w:r>
            </w:hyperlink>
          </w:p>
          <w:p w:rsidR="00216596" w:rsidRPr="00216596" w:rsidRDefault="00301C61" w:rsidP="00216596">
            <w:pPr>
              <w:numPr>
                <w:ilvl w:val="0"/>
                <w:numId w:val="4"/>
              </w:numPr>
              <w:spacing w:before="100" w:beforeAutospacing="1" w:after="100" w:afterAutospacing="1" w:line="240" w:lineRule="auto"/>
              <w:rPr>
                <w:rFonts w:ascii="Verdana" w:eastAsia="Times New Roman" w:hAnsi="Verdana" w:cs="Times New Roman"/>
                <w:color w:val="000000"/>
                <w:sz w:val="18"/>
                <w:szCs w:val="18"/>
                <w:lang w:eastAsia="en-IN"/>
              </w:rPr>
            </w:pPr>
            <w:hyperlink r:id="rId74" w:history="1">
              <w:r w:rsidR="00216596" w:rsidRPr="00216596">
                <w:rPr>
                  <w:rFonts w:ascii="Verdana" w:eastAsia="Times New Roman" w:hAnsi="Verdana" w:cs="Times New Roman"/>
                  <w:color w:val="0000FF"/>
                  <w:sz w:val="18"/>
                  <w:szCs w:val="18"/>
                  <w:u w:val="single"/>
                  <w:lang w:eastAsia="en-IN"/>
                </w:rPr>
                <w:t>O'Reilly Insights on Forbes.com</w:t>
              </w:r>
            </w:hyperlink>
          </w:p>
          <w:p w:rsidR="00216596" w:rsidRPr="00216596" w:rsidRDefault="00216596" w:rsidP="00216596">
            <w:pPr>
              <w:spacing w:before="100" w:beforeAutospacing="1" w:after="100" w:afterAutospacing="1" w:line="240" w:lineRule="auto"/>
              <w:outlineLvl w:val="2"/>
              <w:rPr>
                <w:rFonts w:ascii="Verdana" w:eastAsia="Times New Roman" w:hAnsi="Verdana" w:cs="Times New Roman"/>
                <w:b/>
                <w:bCs/>
                <w:color w:val="000000"/>
                <w:sz w:val="21"/>
                <w:szCs w:val="21"/>
                <w:lang w:eastAsia="en-IN"/>
              </w:rPr>
            </w:pPr>
            <w:r w:rsidRPr="00216596">
              <w:rPr>
                <w:rFonts w:ascii="Verdana" w:eastAsia="Times New Roman" w:hAnsi="Verdana" w:cs="Times New Roman"/>
                <w:b/>
                <w:bCs/>
                <w:color w:val="000000"/>
                <w:sz w:val="21"/>
                <w:szCs w:val="21"/>
                <w:lang w:eastAsia="en-IN"/>
              </w:rPr>
              <w:t>Shop O'Reilly</w:t>
            </w:r>
          </w:p>
          <w:p w:rsidR="00216596" w:rsidRPr="00216596" w:rsidRDefault="00301C61" w:rsidP="00216596">
            <w:pPr>
              <w:numPr>
                <w:ilvl w:val="0"/>
                <w:numId w:val="5"/>
              </w:numPr>
              <w:spacing w:before="100" w:beforeAutospacing="1" w:after="100" w:afterAutospacing="1" w:line="240" w:lineRule="auto"/>
              <w:rPr>
                <w:rFonts w:ascii="Verdana" w:eastAsia="Times New Roman" w:hAnsi="Verdana" w:cs="Times New Roman"/>
                <w:color w:val="000000"/>
                <w:sz w:val="18"/>
                <w:szCs w:val="18"/>
                <w:lang w:eastAsia="en-IN"/>
              </w:rPr>
            </w:pPr>
            <w:hyperlink r:id="rId75" w:history="1">
              <w:r w:rsidR="00216596" w:rsidRPr="00216596">
                <w:rPr>
                  <w:rFonts w:ascii="Verdana" w:eastAsia="Times New Roman" w:hAnsi="Verdana" w:cs="Times New Roman"/>
                  <w:color w:val="0000FF"/>
                  <w:sz w:val="18"/>
                  <w:szCs w:val="18"/>
                  <w:u w:val="single"/>
                  <w:lang w:eastAsia="en-IN"/>
                </w:rPr>
                <w:t>Customer Service</w:t>
              </w:r>
            </w:hyperlink>
          </w:p>
          <w:p w:rsidR="00216596" w:rsidRPr="00216596" w:rsidRDefault="00301C61" w:rsidP="00216596">
            <w:pPr>
              <w:numPr>
                <w:ilvl w:val="0"/>
                <w:numId w:val="5"/>
              </w:numPr>
              <w:spacing w:before="100" w:beforeAutospacing="1" w:after="100" w:afterAutospacing="1" w:line="240" w:lineRule="auto"/>
              <w:rPr>
                <w:rFonts w:ascii="Verdana" w:eastAsia="Times New Roman" w:hAnsi="Verdana" w:cs="Times New Roman"/>
                <w:color w:val="000000"/>
                <w:sz w:val="18"/>
                <w:szCs w:val="18"/>
                <w:lang w:eastAsia="en-IN"/>
              </w:rPr>
            </w:pPr>
            <w:hyperlink r:id="rId76" w:history="1">
              <w:r w:rsidR="00216596" w:rsidRPr="00216596">
                <w:rPr>
                  <w:rFonts w:ascii="Verdana" w:eastAsia="Times New Roman" w:hAnsi="Verdana" w:cs="Times New Roman"/>
                  <w:color w:val="0000FF"/>
                  <w:sz w:val="18"/>
                  <w:szCs w:val="18"/>
                  <w:u w:val="single"/>
                  <w:lang w:eastAsia="en-IN"/>
                </w:rPr>
                <w:t>Contact Us</w:t>
              </w:r>
            </w:hyperlink>
          </w:p>
          <w:p w:rsidR="00216596" w:rsidRPr="00216596" w:rsidRDefault="00301C61" w:rsidP="00216596">
            <w:pPr>
              <w:numPr>
                <w:ilvl w:val="0"/>
                <w:numId w:val="5"/>
              </w:numPr>
              <w:spacing w:before="100" w:beforeAutospacing="1" w:after="100" w:afterAutospacing="1" w:line="240" w:lineRule="auto"/>
              <w:rPr>
                <w:rFonts w:ascii="Verdana" w:eastAsia="Times New Roman" w:hAnsi="Verdana" w:cs="Times New Roman"/>
                <w:color w:val="000000"/>
                <w:sz w:val="18"/>
                <w:szCs w:val="18"/>
                <w:lang w:eastAsia="en-IN"/>
              </w:rPr>
            </w:pPr>
            <w:hyperlink r:id="rId77" w:history="1">
              <w:r w:rsidR="00216596" w:rsidRPr="00216596">
                <w:rPr>
                  <w:rFonts w:ascii="Verdana" w:eastAsia="Times New Roman" w:hAnsi="Verdana" w:cs="Times New Roman"/>
                  <w:color w:val="0000FF"/>
                  <w:sz w:val="18"/>
                  <w:szCs w:val="18"/>
                  <w:u w:val="single"/>
                  <w:lang w:eastAsia="en-IN"/>
                </w:rPr>
                <w:t>Shipping Information</w:t>
              </w:r>
            </w:hyperlink>
          </w:p>
          <w:p w:rsidR="00216596" w:rsidRPr="00216596" w:rsidRDefault="00301C61" w:rsidP="00216596">
            <w:pPr>
              <w:numPr>
                <w:ilvl w:val="0"/>
                <w:numId w:val="5"/>
              </w:numPr>
              <w:spacing w:before="100" w:beforeAutospacing="1" w:after="100" w:afterAutospacing="1" w:line="240" w:lineRule="auto"/>
              <w:rPr>
                <w:rFonts w:ascii="Verdana" w:eastAsia="Times New Roman" w:hAnsi="Verdana" w:cs="Times New Roman"/>
                <w:color w:val="000000"/>
                <w:sz w:val="18"/>
                <w:szCs w:val="18"/>
                <w:lang w:eastAsia="en-IN"/>
              </w:rPr>
            </w:pPr>
            <w:hyperlink r:id="rId78" w:history="1">
              <w:r w:rsidR="00216596" w:rsidRPr="00216596">
                <w:rPr>
                  <w:rFonts w:ascii="Verdana" w:eastAsia="Times New Roman" w:hAnsi="Verdana" w:cs="Times New Roman"/>
                  <w:color w:val="0000FF"/>
                  <w:sz w:val="18"/>
                  <w:szCs w:val="18"/>
                  <w:u w:val="single"/>
                  <w:lang w:eastAsia="en-IN"/>
                </w:rPr>
                <w:t>Ordering &amp; Payment</w:t>
              </w:r>
            </w:hyperlink>
          </w:p>
          <w:p w:rsidR="00216596" w:rsidRPr="00216596" w:rsidRDefault="00301C61" w:rsidP="00216596">
            <w:pPr>
              <w:numPr>
                <w:ilvl w:val="0"/>
                <w:numId w:val="5"/>
              </w:numPr>
              <w:spacing w:before="100" w:beforeAutospacing="1" w:after="100" w:afterAutospacing="1" w:line="240" w:lineRule="auto"/>
              <w:rPr>
                <w:rFonts w:ascii="Verdana" w:eastAsia="Times New Roman" w:hAnsi="Verdana" w:cs="Times New Roman"/>
                <w:color w:val="000000"/>
                <w:sz w:val="18"/>
                <w:szCs w:val="18"/>
                <w:lang w:eastAsia="en-IN"/>
              </w:rPr>
            </w:pPr>
            <w:hyperlink r:id="rId79" w:history="1">
              <w:r w:rsidR="00216596" w:rsidRPr="00216596">
                <w:rPr>
                  <w:rFonts w:ascii="Verdana" w:eastAsia="Times New Roman" w:hAnsi="Verdana" w:cs="Times New Roman"/>
                  <w:color w:val="0000FF"/>
                  <w:sz w:val="18"/>
                  <w:szCs w:val="18"/>
                  <w:u w:val="single"/>
                  <w:lang w:eastAsia="en-IN"/>
                </w:rPr>
                <w:t>The O'Reilly Guarantee</w:t>
              </w:r>
            </w:hyperlink>
          </w:p>
        </w:tc>
      </w:tr>
    </w:tbl>
    <w:p w:rsidR="00423CB4" w:rsidRDefault="00423CB4"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p w:rsidR="00216596" w:rsidRDefault="00216596" w:rsidP="00216596"/>
    <w:tbl>
      <w:tblPr>
        <w:tblW w:w="9000" w:type="dxa"/>
        <w:tblCellSpacing w:w="0" w:type="dxa"/>
        <w:tblCellMar>
          <w:left w:w="0" w:type="dxa"/>
          <w:right w:w="0" w:type="dxa"/>
        </w:tblCellMar>
        <w:tblLook w:val="04A0" w:firstRow="1" w:lastRow="0" w:firstColumn="1" w:lastColumn="0" w:noHBand="0" w:noVBand="1"/>
      </w:tblPr>
      <w:tblGrid>
        <w:gridCol w:w="9000"/>
      </w:tblGrid>
      <w:tr w:rsidR="00216596" w:rsidRPr="00216596" w:rsidTr="00216596">
        <w:trPr>
          <w:trHeight w:val="464"/>
          <w:tblCellSpacing w:w="0" w:type="dxa"/>
        </w:trPr>
        <w:tc>
          <w:tcPr>
            <w:tcW w:w="0" w:type="auto"/>
            <w:vMerge w:val="restart"/>
            <w:hideMark/>
          </w:tcPr>
          <w:p w:rsidR="00216596" w:rsidRPr="00216596" w:rsidRDefault="00216596" w:rsidP="00216596">
            <w:pPr>
              <w:spacing w:after="0" w:line="15" w:lineRule="atLeas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629910" cy="1146175"/>
                  <wp:effectExtent l="0" t="0" r="8890" b="0"/>
                  <wp:docPr id="25" name="Picture 25" descr="http://www2.sys-con.com/itsg/virtualcd/java/image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2.sys-con.com/itsg/virtualcd/java/images/top.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629910" cy="1146175"/>
                          </a:xfrm>
                          <a:prstGeom prst="rect">
                            <a:avLst/>
                          </a:prstGeom>
                          <a:noFill/>
                          <a:ln>
                            <a:noFill/>
                          </a:ln>
                        </pic:spPr>
                      </pic:pic>
                    </a:graphicData>
                  </a:graphic>
                </wp:inline>
              </w:drawing>
            </w:r>
          </w:p>
        </w:tc>
      </w:tr>
      <w:tr w:rsidR="00216596" w:rsidRPr="00216596" w:rsidTr="00216596">
        <w:trPr>
          <w:trHeight w:val="276"/>
          <w:tblCellSpacing w:w="0" w:type="dxa"/>
        </w:trPr>
        <w:tc>
          <w:tcPr>
            <w:tcW w:w="0" w:type="auto"/>
            <w:vMerge/>
            <w:vAlign w:val="center"/>
            <w:hideMark/>
          </w:tcPr>
          <w:p w:rsidR="00216596" w:rsidRPr="00216596" w:rsidRDefault="00216596" w:rsidP="00216596">
            <w:pPr>
              <w:spacing w:after="0" w:line="240" w:lineRule="auto"/>
              <w:rPr>
                <w:rFonts w:ascii="Times New Roman" w:eastAsia="Times New Roman" w:hAnsi="Times New Roman" w:cs="Times New Roman"/>
                <w:sz w:val="24"/>
                <w:szCs w:val="24"/>
                <w:lang w:eastAsia="en-IN"/>
              </w:rPr>
            </w:pPr>
          </w:p>
        </w:tc>
      </w:tr>
    </w:tbl>
    <w:p w:rsidR="00216596" w:rsidRPr="00216596" w:rsidRDefault="00216596" w:rsidP="00216596">
      <w:pPr>
        <w:spacing w:after="0" w:line="240" w:lineRule="auto"/>
        <w:rPr>
          <w:rFonts w:ascii="Times New Roman" w:eastAsia="Times New Roman" w:hAnsi="Times New Roman" w:cs="Times New Roman"/>
          <w:vanish/>
          <w:sz w:val="24"/>
          <w:szCs w:val="24"/>
          <w:lang w:eastAsia="en-IN"/>
        </w:rPr>
      </w:pPr>
    </w:p>
    <w:tbl>
      <w:tblPr>
        <w:tblW w:w="9000" w:type="dxa"/>
        <w:tblCellSpacing w:w="0" w:type="dxa"/>
        <w:tblCellMar>
          <w:left w:w="0" w:type="dxa"/>
          <w:right w:w="0" w:type="dxa"/>
        </w:tblCellMar>
        <w:tblLook w:val="04A0" w:firstRow="1" w:lastRow="0" w:firstColumn="1" w:lastColumn="0" w:noHBand="0" w:noVBand="1"/>
      </w:tblPr>
      <w:tblGrid>
        <w:gridCol w:w="1900"/>
        <w:gridCol w:w="7100"/>
      </w:tblGrid>
      <w:tr w:rsidR="00216596" w:rsidRPr="00216596" w:rsidTr="00216596">
        <w:trPr>
          <w:tblCellSpacing w:w="0" w:type="dxa"/>
        </w:trPr>
        <w:tc>
          <w:tcPr>
            <w:tcW w:w="0" w:type="auto"/>
            <w:shd w:val="clear" w:color="auto" w:fill="62659C"/>
            <w:hideMark/>
          </w:tcPr>
          <w:p w:rsidR="00216596" w:rsidRPr="00216596" w:rsidRDefault="00216596" w:rsidP="002165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187450" cy="5821045"/>
                  <wp:effectExtent l="0" t="0" r="0" b="8255"/>
                  <wp:docPr id="24" name="Picture 24" descr="http://www2.sys-con.com/itsg/virtualcd/java/images/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2.sys-con.com/itsg/virtualcd/java/images/side.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87450" cy="5821045"/>
                          </a:xfrm>
                          <a:prstGeom prst="rect">
                            <a:avLst/>
                          </a:prstGeom>
                          <a:noFill/>
                          <a:ln>
                            <a:noFill/>
                          </a:ln>
                        </pic:spPr>
                      </pic:pic>
                    </a:graphicData>
                  </a:graphic>
                </wp:inline>
              </w:drawing>
            </w:r>
          </w:p>
        </w:tc>
        <w:tc>
          <w:tcPr>
            <w:tcW w:w="0" w:type="auto"/>
            <w:hideMark/>
          </w:tcPr>
          <w:tbl>
            <w:tblPr>
              <w:tblW w:w="6990" w:type="dxa"/>
              <w:tblCellSpacing w:w="37" w:type="dxa"/>
              <w:tblCellMar>
                <w:top w:w="15" w:type="dxa"/>
                <w:left w:w="15" w:type="dxa"/>
                <w:bottom w:w="15" w:type="dxa"/>
                <w:right w:w="15" w:type="dxa"/>
              </w:tblCellMar>
              <w:tblLook w:val="04A0" w:firstRow="1" w:lastRow="0" w:firstColumn="1" w:lastColumn="0" w:noHBand="0" w:noVBand="1"/>
            </w:tblPr>
            <w:tblGrid>
              <w:gridCol w:w="6990"/>
            </w:tblGrid>
            <w:tr w:rsidR="00216596" w:rsidRPr="00216596">
              <w:trPr>
                <w:tblCellSpacing w:w="37" w:type="dxa"/>
              </w:trPr>
              <w:tc>
                <w:tcPr>
                  <w:tcW w:w="6900" w:type="dxa"/>
                  <w:hideMark/>
                </w:tcPr>
                <w:p w:rsidR="00216596" w:rsidRPr="00216596" w:rsidRDefault="00216596" w:rsidP="00216596">
                  <w:pPr>
                    <w:spacing w:after="0" w:line="240" w:lineRule="auto"/>
                    <w:rPr>
                      <w:rFonts w:ascii="Arial" w:eastAsia="Times New Roman" w:hAnsi="Arial" w:cs="Arial"/>
                      <w:sz w:val="20"/>
                      <w:szCs w:val="20"/>
                      <w:lang w:eastAsia="en-IN"/>
                    </w:rPr>
                  </w:pPr>
                </w:p>
                <w:p w:rsidR="00216596" w:rsidRPr="00216596" w:rsidRDefault="00216596" w:rsidP="00216596">
                  <w:pPr>
                    <w:spacing w:after="0" w:line="240" w:lineRule="auto"/>
                    <w:jc w:val="center"/>
                    <w:rPr>
                      <w:rFonts w:ascii="Arial" w:eastAsia="Times New Roman" w:hAnsi="Arial" w:cs="Arial"/>
                      <w:sz w:val="20"/>
                      <w:szCs w:val="20"/>
                      <w:lang w:eastAsia="en-IN"/>
                    </w:rPr>
                  </w:pPr>
                  <w:r>
                    <w:rPr>
                      <w:rFonts w:ascii="Arial" w:eastAsia="Times New Roman" w:hAnsi="Arial" w:cs="Arial"/>
                      <w:noProof/>
                      <w:sz w:val="20"/>
                      <w:szCs w:val="20"/>
                      <w:lang w:eastAsia="en-IN"/>
                    </w:rPr>
                    <w:drawing>
                      <wp:inline distT="0" distB="0" distL="0" distR="0">
                        <wp:extent cx="3329940" cy="1303655"/>
                        <wp:effectExtent l="0" t="0" r="3810" b="0"/>
                        <wp:docPr id="23" name="Picture 23" descr="http://www2.sys-con.com/itsg/virtualcd/java/archives/0808/chaudhri/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2.sys-con.com/itsg/virtualcd/java/archives/0808/chaudhri/title.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29940" cy="1303655"/>
                                </a:xfrm>
                                <a:prstGeom prst="rect">
                                  <a:avLst/>
                                </a:prstGeom>
                                <a:noFill/>
                                <a:ln>
                                  <a:noFill/>
                                </a:ln>
                              </pic:spPr>
                            </pic:pic>
                          </a:graphicData>
                        </a:graphic>
                      </wp:inline>
                    </w:drawing>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The Java platform was designed to be robust, secure, and extensible in order to support the mobility of code and data. The Java ClassLoader in the Java Virtual Machine (JVM) is a key component in the realization of these goals.</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The JVM is responsible for loading and executing code on the Java platform. It uses a ClassLoader to load Java classes into the Java runtime environment. ClassLoaders are architected so that at start-up the JVM doesn't need to know anything about the classes that will be loaded at runtime. Almost all Java-based containers such as EJB or servlet containers implement custom ClassLoaders to support features like hot deployment and runtime platform extensibility. An in-depth understanding of ClassLoaders is important for developers when implementing such Java-based containers.</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For enterprise developers who develop components that are deployed on these containers, this knowledge will help you understand how the container works and with debugging problems. This article presents the Java ClassLoader architecture and discusses the implications of ClassLoaders on platform security and extensibility as well as a method to implement user-defined ClassLoaders.</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The smallest unit of execution that gets loaded by a ClassLoader is the Java class file. A class file contains the binary representation of a Java class, which has the executable bytecodes and references to other classes used by that class, including references to classes in the Java API. Stated simply, a ClassLoader locates the bytecodes for a Java class that needs to be loaded, reads the bytecodes, and creates an instance of the java.lang.Class class. This makes the class available to the JVM for execution. Initially when a JVM starts up, nothing is loaded into it. The class file of the program being executed is loaded first and then other classes and interfaces are loaded as they get referenced in the bytecode being executed. The JVM thus exhibits lazy loading, i.e., loading classes only when required, so at start-up the JVM doesn't need to know the classes that would get loaded during runtime. Lazy loading plays a key role in providing dynamic extensibility to the Java platform. The Java runtime can be customized in interesting ways by implementing a custom ClassLoader in a program, as I'll discuss later.</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sz w:val="20"/>
                      <w:szCs w:val="20"/>
                      <w:lang w:eastAsia="en-IN"/>
                    </w:rPr>
                    <w:t>Java 2 ClassLoader Delegation Model</w:t>
                  </w:r>
                  <w:r w:rsidRPr="00216596">
                    <w:rPr>
                      <w:rFonts w:ascii="Arial" w:eastAsia="Times New Roman" w:hAnsi="Arial" w:cs="Arial"/>
                      <w:sz w:val="20"/>
                      <w:szCs w:val="20"/>
                      <w:lang w:eastAsia="en-IN"/>
                    </w:rPr>
                    <w:br/>
                    <w:t xml:space="preserve">Multiple instances of ClassLoaders exist in the Java 2 runtime, each loading classes from different code repositories. For instance, Java core API classes </w:t>
                  </w:r>
                  <w:r w:rsidRPr="00216596">
                    <w:rPr>
                      <w:rFonts w:ascii="Arial" w:eastAsia="Times New Roman" w:hAnsi="Arial" w:cs="Arial"/>
                      <w:sz w:val="20"/>
                      <w:szCs w:val="20"/>
                      <w:lang w:eastAsia="en-IN"/>
                    </w:rPr>
                    <w:lastRenderedPageBreak/>
                    <w:t>are loaded by the bootstrap (or primordial) ClassLoader. Application-specific classes are loaded by the system (or application) ClassLoader. In addition, an application can define its own ClassLoaders to load code from custom repositories. Java 2 defines a parent-child relationship between ClassLoaders. Each ClassLoader except the bootstrap ClassLoader has a parent ClassLoader, conceptually forming a treelike structure of ClassLoaders. The bootstrap ClassLoader is the root of this tree and thus doesn't have a parent. The relationship is depicted in Figure 1.</w:t>
                  </w:r>
                </w:p>
                <w:p w:rsidR="00216596" w:rsidRPr="00216596" w:rsidRDefault="00216596" w:rsidP="00216596">
                  <w:pPr>
                    <w:spacing w:after="0" w:line="240" w:lineRule="auto"/>
                    <w:jc w:val="center"/>
                    <w:rPr>
                      <w:rFonts w:ascii="Arial" w:eastAsia="Times New Roman" w:hAnsi="Arial" w:cs="Arial"/>
                      <w:sz w:val="20"/>
                      <w:szCs w:val="20"/>
                      <w:lang w:eastAsia="en-IN"/>
                    </w:rPr>
                  </w:pPr>
                  <w:r>
                    <w:rPr>
                      <w:rFonts w:ascii="Arial" w:eastAsia="Times New Roman" w:hAnsi="Arial" w:cs="Arial"/>
                      <w:noProof/>
                      <w:sz w:val="20"/>
                      <w:szCs w:val="20"/>
                      <w:lang w:eastAsia="en-IN"/>
                    </w:rPr>
                    <w:drawing>
                      <wp:inline distT="0" distB="0" distL="0" distR="0">
                        <wp:extent cx="3807460" cy="4278630"/>
                        <wp:effectExtent l="0" t="0" r="2540" b="7620"/>
                        <wp:docPr id="22" name="Picture 2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g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07460" cy="4278630"/>
                                </a:xfrm>
                                <a:prstGeom prst="rect">
                                  <a:avLst/>
                                </a:prstGeom>
                                <a:noFill/>
                                <a:ln>
                                  <a:noFill/>
                                </a:ln>
                              </pic:spPr>
                            </pic:pic>
                          </a:graphicData>
                        </a:graphic>
                      </wp:inline>
                    </w:drawing>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The following is a high-level class-loading algorithm executed by a ClassLoader when a client requests it to load a class:</w:t>
                  </w:r>
                  <w:r w:rsidRPr="00216596">
                    <w:rPr>
                      <w:rFonts w:ascii="Arial" w:eastAsia="Times New Roman" w:hAnsi="Arial" w:cs="Arial"/>
                      <w:sz w:val="20"/>
                      <w:szCs w:val="20"/>
                      <w:lang w:eastAsia="en-IN"/>
                    </w:rPr>
                    <w:br/>
                    <w:t>1.   A check is performed to see if the requested class has already been loaded by the current ClassLoader. If so, the loaded class is returned and the request is completed. The JVM caches all the classes that are loaded by a ClassLoader. A class that has previously been loaded by a ClassLoader is not loaded again.</w:t>
                  </w:r>
                  <w:r w:rsidRPr="00216596">
                    <w:rPr>
                      <w:rFonts w:ascii="Arial" w:eastAsia="Times New Roman" w:hAnsi="Arial" w:cs="Arial"/>
                      <w:sz w:val="20"/>
                      <w:szCs w:val="20"/>
                      <w:lang w:eastAsia="en-IN"/>
                    </w:rPr>
                    <w:br/>
                    <w:t>2.   If the class is not already loaded, the request is delegated to the parent ClassLoader, before the current ClassLoader tries to load it. This delegation can go all the way up to the bootstrap ClassLoader, after which no further delegation is possible.</w:t>
                  </w:r>
                  <w:r w:rsidRPr="00216596">
                    <w:rPr>
                      <w:rFonts w:ascii="Arial" w:eastAsia="Times New Roman" w:hAnsi="Arial" w:cs="Arial"/>
                      <w:sz w:val="20"/>
                      <w:szCs w:val="20"/>
                      <w:lang w:eastAsia="en-IN"/>
                    </w:rPr>
                    <w:br/>
                    <w:t>3.   If a parent fails to return a class because it was unable to load it, the current ClassLoader will then try to search for the requested class. Each ClassLoader has defined locations where it searches for classes to load. For instance, the bootstrap ClassLoader searches in the locations (directories and zip/jar files) specified in the sun.boot.class.path system property. The system ClassLoader searches for classes in the locations specified by the classpath (set as the java.class.path system property) command-line variable passed in when a JVM starts executing. If the class is found, it's loaded into the system and returned, completing the request.</w:t>
                  </w:r>
                  <w:r w:rsidRPr="00216596">
                    <w:rPr>
                      <w:rFonts w:ascii="Arial" w:eastAsia="Times New Roman" w:hAnsi="Arial" w:cs="Arial"/>
                      <w:sz w:val="20"/>
                      <w:szCs w:val="20"/>
                      <w:lang w:eastAsia="en-IN"/>
                    </w:rPr>
                    <w:br/>
                  </w:r>
                  <w:r w:rsidRPr="00216596">
                    <w:rPr>
                      <w:rFonts w:ascii="Arial" w:eastAsia="Times New Roman" w:hAnsi="Arial" w:cs="Arial"/>
                      <w:sz w:val="20"/>
                      <w:szCs w:val="20"/>
                      <w:lang w:eastAsia="en-IN"/>
                    </w:rPr>
                    <w:lastRenderedPageBreak/>
                    <w:t>4.   If the class is not found, a java.lang.ClassNotFoundException is thrown.</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sz w:val="20"/>
                      <w:szCs w:val="20"/>
                      <w:lang w:eastAsia="en-IN"/>
                    </w:rPr>
                    <w:t>Implementing a Java 2 Custom ClassLoader</w:t>
                  </w:r>
                  <w:r w:rsidRPr="00216596">
                    <w:rPr>
                      <w:rFonts w:ascii="Arial" w:eastAsia="Times New Roman" w:hAnsi="Arial" w:cs="Arial"/>
                      <w:sz w:val="20"/>
                      <w:szCs w:val="20"/>
                      <w:lang w:eastAsia="en-IN"/>
                    </w:rPr>
                    <w:br/>
                    <w:t>As mentioned earlier the Java platform allows an application programmer to customize the classloading behavior by implementing a custom ClassLoader. This section shows how.</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ClassLoaders (all but the bootstrap ClassLoader, which is implemented in native code in the JVM) are implemented by extending the java.lang.Class Loader class. The following code shows the relevant methods of the Java 2 ClassLoader API:</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color w:val="800000"/>
                      <w:sz w:val="20"/>
                      <w:szCs w:val="20"/>
                      <w:lang w:eastAsia="en-IN"/>
                    </w:rPr>
                    <w:t>1. public abstract class ClassLoader extends Object {</w:t>
                  </w:r>
                  <w:r w:rsidRPr="00216596">
                    <w:rPr>
                      <w:rFonts w:ascii="Arial" w:eastAsia="Times New Roman" w:hAnsi="Arial" w:cs="Arial"/>
                      <w:color w:val="800000"/>
                      <w:sz w:val="20"/>
                      <w:szCs w:val="20"/>
                      <w:lang w:eastAsia="en-IN"/>
                    </w:rPr>
                    <w:br/>
                    <w:t>2. protected ClassLoader(ClassLoader parent);</w:t>
                  </w:r>
                  <w:r w:rsidRPr="00216596">
                    <w:rPr>
                      <w:rFonts w:ascii="Arial" w:eastAsia="Times New Roman" w:hAnsi="Arial" w:cs="Arial"/>
                      <w:color w:val="800000"/>
                      <w:sz w:val="20"/>
                      <w:szCs w:val="20"/>
                      <w:lang w:eastAsia="en-IN"/>
                    </w:rPr>
                    <w:br/>
                    <w:t>3. protected final Class defineClass(</w:t>
                  </w:r>
                  <w:r w:rsidRPr="00216596">
                    <w:rPr>
                      <w:rFonts w:ascii="Arial" w:eastAsia="Times New Roman" w:hAnsi="Arial" w:cs="Arial"/>
                      <w:color w:val="800000"/>
                      <w:sz w:val="20"/>
                      <w:szCs w:val="20"/>
                      <w:lang w:eastAsia="en-IN"/>
                    </w:rPr>
                    <w:br/>
                    <w:t>4. String name,byte[] b,int off,int len)</w:t>
                  </w:r>
                  <w:r w:rsidRPr="00216596">
                    <w:rPr>
                      <w:rFonts w:ascii="Arial" w:eastAsia="Times New Roman" w:hAnsi="Arial" w:cs="Arial"/>
                      <w:color w:val="800000"/>
                      <w:sz w:val="20"/>
                      <w:szCs w:val="20"/>
                      <w:lang w:eastAsia="en-IN"/>
                    </w:rPr>
                    <w:br/>
                    <w:t>5. throws ClassFormatError</w:t>
                  </w:r>
                  <w:r w:rsidRPr="00216596">
                    <w:rPr>
                      <w:rFonts w:ascii="Arial" w:eastAsia="Times New Roman" w:hAnsi="Arial" w:cs="Arial"/>
                      <w:color w:val="800000"/>
                      <w:sz w:val="20"/>
                      <w:szCs w:val="20"/>
                      <w:lang w:eastAsia="en-IN"/>
                    </w:rPr>
                    <w:br/>
                    <w:t>5. protected Class findClass(String</w:t>
                  </w:r>
                  <w:r w:rsidRPr="00216596">
                    <w:rPr>
                      <w:rFonts w:ascii="Arial" w:eastAsia="Times New Roman" w:hAnsi="Arial" w:cs="Arial"/>
                      <w:color w:val="800000"/>
                      <w:sz w:val="20"/>
                      <w:szCs w:val="20"/>
                      <w:lang w:eastAsia="en-IN"/>
                    </w:rPr>
                    <w:br/>
                    <w:t>7. className) throws ClassNotFoundException</w:t>
                  </w:r>
                  <w:r w:rsidRPr="00216596">
                    <w:rPr>
                      <w:rFonts w:ascii="Arial" w:eastAsia="Times New Roman" w:hAnsi="Arial" w:cs="Arial"/>
                      <w:color w:val="800000"/>
                      <w:sz w:val="20"/>
                      <w:szCs w:val="20"/>
                      <w:lang w:eastAsia="en-IN"/>
                    </w:rPr>
                    <w:br/>
                    <w:t>6. public class loadClass(String className)</w:t>
                  </w:r>
                  <w:r w:rsidRPr="00216596">
                    <w:rPr>
                      <w:rFonts w:ascii="Arial" w:eastAsia="Times New Roman" w:hAnsi="Arial" w:cs="Arial"/>
                      <w:color w:val="800000"/>
                      <w:sz w:val="20"/>
                      <w:szCs w:val="20"/>
                      <w:lang w:eastAsia="en-IN"/>
                    </w:rPr>
                    <w:br/>
                    <w:t>7. throws ClassNotFoundException</w:t>
                  </w:r>
                  <w:r w:rsidRPr="00216596">
                    <w:rPr>
                      <w:rFonts w:ascii="Arial" w:eastAsia="Times New Roman" w:hAnsi="Arial" w:cs="Arial"/>
                      <w:color w:val="800000"/>
                      <w:sz w:val="20"/>
                      <w:szCs w:val="20"/>
                      <w:lang w:eastAsia="en-IN"/>
                    </w:rPr>
                    <w:br/>
                    <w:t>8.}</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Each ClassLoader is assigned a parent when it's created, as per the parent-delegation model. Clients invoke the loadClass method on an instance of a ClassLoader to load a class. This initiates the classloading algorithm as explained earlier. Prior to Java 2, the loadClass method in the java.lang.ClassLoader class was declared abstract, requiring custom ClassLoaders to implement it when extending the java.lang.ClassLoader class. Implementing the loadClass method is rather complicated, so this has been changed in Java 2. With the introduction of the ClassLoader parent delegation model, java.lang.ClassLoader has an implementation of the loadClass method, which is essentially a template method that executes the classloading algorithm. The loadClass method invokes the findClass method (introduced in Java 2) in Step 3 of the classloading algorithm. Custom ClassLoaders should override this method to provide a custom way of locating and loading a Java class. This greatly simplifies the implementation of a custom ClassLoader.</w:t>
                  </w:r>
                  <w:hyperlink r:id="rId84" w:anchor="s1" w:history="1">
                    <w:r w:rsidRPr="00216596">
                      <w:rPr>
                        <w:rFonts w:ascii="Arial" w:eastAsia="Times New Roman" w:hAnsi="Arial" w:cs="Arial"/>
                        <w:color w:val="0000FF"/>
                        <w:sz w:val="20"/>
                        <w:szCs w:val="20"/>
                        <w:u w:val="single"/>
                        <w:lang w:eastAsia="en-IN"/>
                      </w:rPr>
                      <w:t>Listing 1</w:t>
                    </w:r>
                  </w:hyperlink>
                  <w:r w:rsidRPr="00216596">
                    <w:rPr>
                      <w:rFonts w:ascii="Arial" w:eastAsia="Times New Roman" w:hAnsi="Arial" w:cs="Arial"/>
                      <w:sz w:val="20"/>
                      <w:szCs w:val="20"/>
                      <w:lang w:eastAsia="en-IN"/>
                    </w:rPr>
                    <w:t> shows some code from the CustomClassLoader.java class (</w:t>
                  </w:r>
                  <w:hyperlink r:id="rId85" w:anchor="zip" w:history="1">
                    <w:r w:rsidRPr="00216596">
                      <w:rPr>
                        <w:rFonts w:ascii="Arial" w:eastAsia="Times New Roman" w:hAnsi="Arial" w:cs="Arial"/>
                        <w:color w:val="0000FF"/>
                        <w:sz w:val="20"/>
                        <w:szCs w:val="20"/>
                        <w:u w:val="single"/>
                        <w:lang w:eastAsia="en-IN"/>
                      </w:rPr>
                      <w:t>the complete source code can be downloaded below</w:t>
                    </w:r>
                  </w:hyperlink>
                  <w:r w:rsidRPr="00216596">
                    <w:rPr>
                      <w:rFonts w:ascii="Arial" w:eastAsia="Times New Roman" w:hAnsi="Arial" w:cs="Arial"/>
                      <w:sz w:val="20"/>
                      <w:szCs w:val="20"/>
                      <w:lang w:eastAsia="en-IN"/>
                    </w:rPr>
                    <w:t>), which loads classes from a repository specified in the constructor.</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The findClass method invokes loadFromCustomRepository that searches for the given class in the repository and, if found, reads and returns the bytecodes for the class. The raw bytecodes for the class are passed into the defineClass method implemented in the java.lang.ClassLoader class, which returns an instance of the java.lang.Class object. This makes a new class available to a running Java program. The defineClass method also ensures that a custom ClassLoader does not redefine core Java API classes by loading them from a custom repository. A SecurityException is thrown if the class name passed to defineClass begins with "java".</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It should be noted that at start-up, the JVM doesn't need to know anything about the class represented by the string passed into the loadClass method. A subsequent section shows how a program can use the CustomClassLoader.</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sz w:val="20"/>
                      <w:szCs w:val="20"/>
                      <w:lang w:eastAsia="en-IN"/>
                    </w:rPr>
                    <w:t>Deviations from the Java 2 Delegation Model</w:t>
                  </w:r>
                  <w:r w:rsidRPr="00216596">
                    <w:rPr>
                      <w:rFonts w:ascii="Arial" w:eastAsia="Times New Roman" w:hAnsi="Arial" w:cs="Arial"/>
                      <w:sz w:val="20"/>
                      <w:szCs w:val="20"/>
                      <w:lang w:eastAsia="en-IN"/>
                    </w:rPr>
                    <w:br/>
                  </w:r>
                  <w:r w:rsidRPr="00216596">
                    <w:rPr>
                      <w:rFonts w:ascii="Arial" w:eastAsia="Times New Roman" w:hAnsi="Arial" w:cs="Arial"/>
                      <w:sz w:val="20"/>
                      <w:szCs w:val="20"/>
                      <w:lang w:eastAsia="en-IN"/>
                    </w:rPr>
                    <w:lastRenderedPageBreak/>
                    <w:t>The Java 2 delegation model cannot be followed in all situations. There are cases in which ClassLoaders have to diverge from the Java 2 model. For instance, the servlet specification recommends (section 9.7) that a Web application ClassLoader be implemented so that classes and resources packaged in the Web application archive are loaded in preference to classes and resources residing in container-wide JAR files. To meet this recommendation, a Web application ClassLoader should search for classes and resources in its local repository first, before delegating to a parent ClassLoader, thus deviating from the Java 2 delegation model. This recommendation makes it possible for Web applications to use different versions of classes/resources than those being used by a servlet container. For example, a Web application might be implemented using features available in a newer version of an XML parser than the one being used by a servlet container.</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A Web application ClassLoader that meets the recommendation of the servlet specifications can be implemented by overriding the loadClass method of the java.lang.Classloader class. The loadClass method of such a custom ClassLoader may look similar to </w:t>
                  </w:r>
                  <w:hyperlink r:id="rId86" w:anchor="s2" w:history="1">
                    <w:r w:rsidRPr="00216596">
                      <w:rPr>
                        <w:rFonts w:ascii="Arial" w:eastAsia="Times New Roman" w:hAnsi="Arial" w:cs="Arial"/>
                        <w:color w:val="0000FF"/>
                        <w:sz w:val="20"/>
                        <w:szCs w:val="20"/>
                        <w:u w:val="single"/>
                        <w:lang w:eastAsia="en-IN"/>
                      </w:rPr>
                      <w:t>Listing 2</w:t>
                    </w:r>
                  </w:hyperlink>
                  <w:r w:rsidRPr="00216596">
                    <w:rPr>
                      <w:rFonts w:ascii="Arial" w:eastAsia="Times New Roman" w:hAnsi="Arial" w:cs="Arial"/>
                      <w:sz w:val="20"/>
                      <w:szCs w:val="20"/>
                      <w:lang w:eastAsia="en-IN"/>
                    </w:rPr>
                    <w:t>.</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sz w:val="20"/>
                      <w:szCs w:val="20"/>
                      <w:lang w:eastAsia="en-IN"/>
                    </w:rPr>
                    <w:t>Applications of ClassLoaders</w:t>
                  </w:r>
                  <w:r w:rsidRPr="00216596">
                    <w:rPr>
                      <w:rFonts w:ascii="Arial" w:eastAsia="Times New Roman" w:hAnsi="Arial" w:cs="Arial"/>
                      <w:sz w:val="20"/>
                      <w:szCs w:val="20"/>
                      <w:lang w:eastAsia="en-IN"/>
                    </w:rPr>
                    <w:br/>
                    <w:t>ClassLoaders provide some powerful features that can be utilized in Java programs. This section discusses a few ways in which they can be used.</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i/>
                      <w:iCs/>
                      <w:sz w:val="20"/>
                      <w:szCs w:val="20"/>
                      <w:lang w:eastAsia="en-IN"/>
                    </w:rPr>
                    <w:t>Hot Deployment</w:t>
                  </w:r>
                  <w:r w:rsidRPr="00216596">
                    <w:rPr>
                      <w:rFonts w:ascii="Arial" w:eastAsia="Times New Roman" w:hAnsi="Arial" w:cs="Arial"/>
                      <w:sz w:val="20"/>
                      <w:szCs w:val="20"/>
                      <w:lang w:eastAsia="en-IN"/>
                    </w:rPr>
                    <w:br/>
                    <w:t>Upgrading software in a running application without restarting it is known as hot deployment. For a Java application, hot deployment means upgrading Java classes at runtime. ClassLoaders play an important role in Java-based application servers to achieve hot deployment. This feature is exploited in most Java-based application servers like EJB servers and servlet containers. A ClassLoader cannot reload a class that it has already loaded, but using a new instance of a ClassLoader will reload a class into a running program. The following code from TestCustomLoader.java illustrates how hot deployment may be achieved in a Java application:</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color w:val="800000"/>
                      <w:sz w:val="20"/>
                      <w:szCs w:val="20"/>
                      <w:lang w:eastAsia="en-IN"/>
                    </w:rPr>
                    <w:t>1. ClassLoader customLoader = new</w:t>
                  </w:r>
                  <w:r w:rsidRPr="00216596">
                    <w:rPr>
                      <w:rFonts w:ascii="Arial" w:eastAsia="Times New Roman" w:hAnsi="Arial" w:cs="Arial"/>
                      <w:color w:val="800000"/>
                      <w:sz w:val="20"/>
                      <w:szCs w:val="20"/>
                      <w:lang w:eastAsia="en-IN"/>
                    </w:rPr>
                    <w:br/>
                    <w:t>2. CustomClassLoader(repository);</w:t>
                  </w:r>
                  <w:r w:rsidRPr="00216596">
                    <w:rPr>
                      <w:rFonts w:ascii="Arial" w:eastAsia="Times New Roman" w:hAnsi="Arial" w:cs="Arial"/>
                      <w:color w:val="800000"/>
                      <w:sz w:val="20"/>
                      <w:szCs w:val="20"/>
                      <w:lang w:eastAsia="en-IN"/>
                    </w:rPr>
                    <w:br/>
                    <w:t>3. loadAndInvoke(customLoader,classToLoad);</w:t>
                  </w:r>
                  <w:r w:rsidRPr="00216596">
                    <w:rPr>
                      <w:rFonts w:ascii="Arial" w:eastAsia="Times New Roman" w:hAnsi="Arial" w:cs="Arial"/>
                      <w:color w:val="800000"/>
                      <w:sz w:val="20"/>
                      <w:szCs w:val="20"/>
                      <w:lang w:eastAsia="en-IN"/>
                    </w:rPr>
                    <w:br/>
                    <w:t>4. System.out.println("waiting.Hit</w:t>
                  </w:r>
                  <w:r w:rsidRPr="00216596">
                    <w:rPr>
                      <w:rFonts w:ascii="Arial" w:eastAsia="Times New Roman" w:hAnsi="Arial" w:cs="Arial"/>
                      <w:color w:val="800000"/>
                      <w:sz w:val="20"/>
                      <w:szCs w:val="20"/>
                      <w:lang w:eastAsia="en-IN"/>
                    </w:rPr>
                    <w:br/>
                    <w:t>5. Enter to continue");</w:t>
                  </w:r>
                  <w:r w:rsidRPr="00216596">
                    <w:rPr>
                      <w:rFonts w:ascii="Arial" w:eastAsia="Times New Roman" w:hAnsi="Arial" w:cs="Arial"/>
                      <w:color w:val="800000"/>
                      <w:sz w:val="20"/>
                      <w:szCs w:val="20"/>
                      <w:lang w:eastAsia="en-IN"/>
                    </w:rPr>
                    <w:br/>
                    <w:t>6. System.in.read();</w:t>
                  </w:r>
                  <w:r w:rsidRPr="00216596">
                    <w:rPr>
                      <w:rFonts w:ascii="Arial" w:eastAsia="Times New Roman" w:hAnsi="Arial" w:cs="Arial"/>
                      <w:color w:val="800000"/>
                      <w:sz w:val="20"/>
                      <w:szCs w:val="20"/>
                      <w:lang w:eastAsia="en-IN"/>
                    </w:rPr>
                    <w:br/>
                    <w:t>7. customLoader = new CustomClassLoader</w:t>
                  </w:r>
                  <w:r w:rsidRPr="00216596">
                    <w:rPr>
                      <w:rFonts w:ascii="Arial" w:eastAsia="Times New Roman" w:hAnsi="Arial" w:cs="Arial"/>
                      <w:color w:val="800000"/>
                      <w:sz w:val="20"/>
                      <w:szCs w:val="20"/>
                      <w:lang w:eastAsia="en-IN"/>
                    </w:rPr>
                    <w:br/>
                    <w:t>8. (repository);</w:t>
                  </w:r>
                  <w:r w:rsidRPr="00216596">
                    <w:rPr>
                      <w:rFonts w:ascii="Arial" w:eastAsia="Times New Roman" w:hAnsi="Arial" w:cs="Arial"/>
                      <w:color w:val="800000"/>
                      <w:sz w:val="20"/>
                      <w:szCs w:val="20"/>
                      <w:lang w:eastAsia="en-IN"/>
                    </w:rPr>
                    <w:br/>
                    <w:t>9. loadAndInvoke(customLoader,classToLoad);</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An instance of the CustomClassLoader is created to load classes from a repository specified as a command-line parameter. loadAndInvoke loads a class, HelloWorld, also specified as a command-line parameter, and invokes a method on its instance, which prints a message on the console. While the program is waiting for user input at line 6, the HelloWorld class can be changed (by changing the message that gets printed on the console) and recompiled. When the program continues execution, a new instance of CustomClassLoader is created at line 7. When loadAndInvoke executes line 9, it loads the updated version of HelloWorld and a new message is printed on the console.</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i/>
                      <w:iCs/>
                      <w:sz w:val="20"/>
                      <w:szCs w:val="20"/>
                      <w:lang w:eastAsia="en-IN"/>
                    </w:rPr>
                    <w:t>Modifying Class Files</w:t>
                  </w:r>
                  <w:r w:rsidRPr="00216596">
                    <w:rPr>
                      <w:rFonts w:ascii="Arial" w:eastAsia="Times New Roman" w:hAnsi="Arial" w:cs="Arial"/>
                      <w:sz w:val="20"/>
                      <w:szCs w:val="20"/>
                      <w:lang w:eastAsia="en-IN"/>
                    </w:rPr>
                    <w:br/>
                    <w:t xml:space="preserve">A ClassLoader searches for bytecodes of a class file in the findClass </w:t>
                  </w:r>
                  <w:r w:rsidRPr="00216596">
                    <w:rPr>
                      <w:rFonts w:ascii="Arial" w:eastAsia="Times New Roman" w:hAnsi="Arial" w:cs="Arial"/>
                      <w:sz w:val="20"/>
                      <w:szCs w:val="20"/>
                      <w:lang w:eastAsia="en-IN"/>
                    </w:rPr>
                    <w:lastRenderedPageBreak/>
                    <w:t>method. After the bytecodes have been located and read into the program, they may be modified before invoking defineClass. For example, extra debugging information may be added to the class file before invoking defineClass. Class file data for some secure applications may be stored encrypted in a repository; the findClass method can decrypt the data before invoking defineClass. A program can generate the bytecodes on the fly instead of retrieving them from a repository. This forms the basis of JSP technology.</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sz w:val="20"/>
                      <w:szCs w:val="20"/>
                      <w:lang w:eastAsia="en-IN"/>
                    </w:rPr>
                    <w:t>ClassLoaders and Security</w:t>
                  </w:r>
                  <w:r w:rsidRPr="00216596">
                    <w:rPr>
                      <w:rFonts w:ascii="Arial" w:eastAsia="Times New Roman" w:hAnsi="Arial" w:cs="Arial"/>
                      <w:sz w:val="20"/>
                      <w:szCs w:val="20"/>
                      <w:lang w:eastAsia="en-IN"/>
                    </w:rPr>
                    <w:br/>
                    <w:t>Since a ClassLoader is responsible for bringing code into the JVM, it's architected so that the security of the platform may not be compromised. Each ClassLoader defines a separate namespace for the classes loaded by it, so at runtime a class is uniquely identified by its package name and the ClassLoader that loaded it. A class is not visible outside its namespace; at runtime there's a protective shield between classes existing in separate namespaces. The parent delegation model makes it possible for a ClassLoader to request classes loaded by its parent, thus a ClassLoader doesn't need to load all classes required by it.</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sz w:val="20"/>
                      <w:szCs w:val="20"/>
                      <w:lang w:eastAsia="en-IN"/>
                    </w:rPr>
                    <w:t>The various ClassLoaders that exist in a Java runtime have different repositories from which they load code. The idea behind separating repository locations is that different trust levels can be assigned to the repositories. The Java runtime libraries loaded by the bootstrap ClassLoader have the highest level of trust in the JVM. The repositories for user-defined ClassLoaders have lower levels of trust. Furthermore, ClassLoaders can assign each loaded class into a protection domain that defines the permissions assigned to the code as it executes. To define permissions on code based on the system security policy (an instance of java.security.Policy), a custom ClassLoader should extend the java.security.SecureClassLoader class and invoke its defineClass method that takes a java.security.CodeSource object as a parameter. The defineClass method of SecureClassLoader gets the permissions associated with the CodeSource from the system policy and defines a java.security.Protection Domain based on that. A detailed discussion of the security model is beyond the scope of this article. Further details can be obtained from the book </w:t>
                  </w:r>
                  <w:r w:rsidRPr="00216596">
                    <w:rPr>
                      <w:rFonts w:ascii="Arial" w:eastAsia="Times New Roman" w:hAnsi="Arial" w:cs="Arial"/>
                      <w:i/>
                      <w:iCs/>
                      <w:sz w:val="20"/>
                      <w:szCs w:val="20"/>
                      <w:lang w:eastAsia="en-IN"/>
                    </w:rPr>
                    <w:t>Inside the Java Virtual Machine</w:t>
                  </w:r>
                  <w:r w:rsidRPr="00216596">
                    <w:rPr>
                      <w:rFonts w:ascii="Arial" w:eastAsia="Times New Roman" w:hAnsi="Arial" w:cs="Arial"/>
                      <w:sz w:val="20"/>
                      <w:szCs w:val="20"/>
                      <w:lang w:eastAsia="en-IN"/>
                    </w:rPr>
                    <w:t> by Bill Venners.</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sz w:val="20"/>
                      <w:szCs w:val="20"/>
                      <w:lang w:eastAsia="en-IN"/>
                    </w:rPr>
                    <w:t>Summary</w:t>
                  </w:r>
                  <w:r w:rsidRPr="00216596">
                    <w:rPr>
                      <w:rFonts w:ascii="Arial" w:eastAsia="Times New Roman" w:hAnsi="Arial" w:cs="Arial"/>
                      <w:sz w:val="20"/>
                      <w:szCs w:val="20"/>
                      <w:lang w:eastAsia="en-IN"/>
                    </w:rPr>
                    <w:br/>
                    <w:t>ClassLoaders offer a powerful mechanism by which the Java platform can be extended in interesting ways at runtime. Custom ClassLoaders can be used to achieve functionality not normally available to a running Java program. Some of these applications have been discussed in this article. ClassLoaders play an important role in some of the technologies offered by current J2EE platforms. For further details about the Java classloading mechanism, read </w:t>
                  </w:r>
                  <w:r w:rsidRPr="00216596">
                    <w:rPr>
                      <w:rFonts w:ascii="Arial" w:eastAsia="Times New Roman" w:hAnsi="Arial" w:cs="Arial"/>
                      <w:i/>
                      <w:iCs/>
                      <w:sz w:val="20"/>
                      <w:szCs w:val="20"/>
                      <w:lang w:eastAsia="en-IN"/>
                    </w:rPr>
                    <w:t>Inside the Java Virtual Machine</w:t>
                  </w:r>
                  <w:r w:rsidRPr="00216596">
                    <w:rPr>
                      <w:rFonts w:ascii="Arial" w:eastAsia="Times New Roman" w:hAnsi="Arial" w:cs="Arial"/>
                      <w:sz w:val="20"/>
                      <w:szCs w:val="20"/>
                      <w:lang w:eastAsia="en-IN"/>
                    </w:rPr>
                    <w:t>.</w:t>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sz w:val="20"/>
                      <w:szCs w:val="20"/>
                      <w:lang w:eastAsia="en-IN"/>
                    </w:rPr>
                    <w:t>References</w:t>
                  </w:r>
                </w:p>
                <w:p w:rsidR="00216596" w:rsidRPr="00216596" w:rsidRDefault="00216596" w:rsidP="00216596">
                  <w:pPr>
                    <w:spacing w:after="0" w:line="240" w:lineRule="auto"/>
                    <w:rPr>
                      <w:rFonts w:ascii="Arial" w:eastAsia="Times New Roman" w:hAnsi="Arial" w:cs="Arial"/>
                      <w:sz w:val="20"/>
                      <w:szCs w:val="20"/>
                      <w:lang w:eastAsia="en-IN"/>
                    </w:rPr>
                  </w:pPr>
                  <w:r w:rsidRPr="00216596">
                    <w:rPr>
                      <w:rFonts w:ascii="Arial" w:eastAsia="Times New Roman" w:hAnsi="Symbol" w:cs="Arial"/>
                      <w:sz w:val="20"/>
                      <w:szCs w:val="20"/>
                      <w:lang w:eastAsia="en-IN"/>
                    </w:rPr>
                    <w:t></w:t>
                  </w:r>
                  <w:r w:rsidRPr="00216596">
                    <w:rPr>
                      <w:rFonts w:ascii="Arial" w:eastAsia="Times New Roman" w:hAnsi="Arial" w:cs="Arial"/>
                      <w:sz w:val="20"/>
                      <w:szCs w:val="20"/>
                      <w:lang w:eastAsia="en-IN"/>
                    </w:rPr>
                    <w:t xml:space="preserve">  Liang, S., and Barcha, G. "Dynamic Class Loading in the Java Virtual Machine": </w:t>
                  </w:r>
                  <w:hyperlink r:id="rId87" w:tgtFrame="new" w:history="1">
                    <w:r w:rsidRPr="00216596">
                      <w:rPr>
                        <w:rFonts w:ascii="Arial" w:eastAsia="Times New Roman" w:hAnsi="Arial" w:cs="Arial"/>
                        <w:color w:val="0000FF"/>
                        <w:sz w:val="20"/>
                        <w:szCs w:val="20"/>
                        <w:u w:val="single"/>
                        <w:lang w:eastAsia="en-IN"/>
                      </w:rPr>
                      <w:t>www.java.sun.com/people/gbracha/classloaders.ps</w:t>
                    </w:r>
                  </w:hyperlink>
                </w:p>
                <w:p w:rsidR="00216596" w:rsidRPr="00216596" w:rsidRDefault="00216596" w:rsidP="00216596">
                  <w:pPr>
                    <w:spacing w:after="0" w:line="240" w:lineRule="auto"/>
                    <w:rPr>
                      <w:rFonts w:ascii="Arial" w:eastAsia="Times New Roman" w:hAnsi="Arial" w:cs="Arial"/>
                      <w:sz w:val="20"/>
                      <w:szCs w:val="20"/>
                      <w:lang w:eastAsia="en-IN"/>
                    </w:rPr>
                  </w:pPr>
                  <w:r w:rsidRPr="00216596">
                    <w:rPr>
                      <w:rFonts w:ascii="Arial" w:eastAsia="Times New Roman" w:hAnsi="Symbol" w:cs="Arial"/>
                      <w:sz w:val="20"/>
                      <w:szCs w:val="20"/>
                      <w:lang w:eastAsia="en-IN"/>
                    </w:rPr>
                    <w:t></w:t>
                  </w:r>
                  <w:r w:rsidRPr="00216596">
                    <w:rPr>
                      <w:rFonts w:ascii="Arial" w:eastAsia="Times New Roman" w:hAnsi="Arial" w:cs="Arial"/>
                      <w:sz w:val="20"/>
                      <w:szCs w:val="20"/>
                      <w:lang w:eastAsia="en-IN"/>
                    </w:rPr>
                    <w:t xml:space="preserve">  Venners, B. (2000). </w:t>
                  </w:r>
                  <w:r w:rsidRPr="00216596">
                    <w:rPr>
                      <w:rFonts w:ascii="Arial" w:eastAsia="Times New Roman" w:hAnsi="Arial" w:cs="Arial"/>
                      <w:i/>
                      <w:iCs/>
                      <w:sz w:val="20"/>
                      <w:szCs w:val="20"/>
                      <w:lang w:eastAsia="en-IN"/>
                    </w:rPr>
                    <w:t>Inside the Java Virtual Machine</w:t>
                  </w:r>
                  <w:r w:rsidRPr="00216596">
                    <w:rPr>
                      <w:rFonts w:ascii="Arial" w:eastAsia="Times New Roman" w:hAnsi="Arial" w:cs="Arial"/>
                      <w:sz w:val="20"/>
                      <w:szCs w:val="20"/>
                      <w:lang w:eastAsia="en-IN"/>
                    </w:rPr>
                    <w:t>. McGraw-Hill Osborne Media.</w:t>
                  </w:r>
                </w:p>
                <w:p w:rsidR="00216596" w:rsidRPr="00216596" w:rsidRDefault="00216596" w:rsidP="00216596">
                  <w:pPr>
                    <w:spacing w:after="0" w:line="240" w:lineRule="auto"/>
                    <w:rPr>
                      <w:rFonts w:ascii="Arial" w:eastAsia="Times New Roman" w:hAnsi="Arial" w:cs="Arial"/>
                      <w:sz w:val="20"/>
                      <w:szCs w:val="20"/>
                      <w:lang w:eastAsia="en-IN"/>
                    </w:rPr>
                  </w:pPr>
                  <w:r w:rsidRPr="00216596">
                    <w:rPr>
                      <w:rFonts w:ascii="Arial" w:eastAsia="Times New Roman" w:hAnsi="Symbol" w:cs="Arial"/>
                      <w:sz w:val="20"/>
                      <w:szCs w:val="20"/>
                      <w:lang w:eastAsia="en-IN"/>
                    </w:rPr>
                    <w:t></w:t>
                  </w:r>
                  <w:r w:rsidRPr="00216596">
                    <w:rPr>
                      <w:rFonts w:ascii="Arial" w:eastAsia="Times New Roman" w:hAnsi="Arial" w:cs="Arial"/>
                      <w:sz w:val="20"/>
                      <w:szCs w:val="20"/>
                      <w:lang w:eastAsia="en-IN"/>
                    </w:rPr>
                    <w:t xml:space="preserve">  Neward, T. (2000). </w:t>
                  </w:r>
                  <w:r w:rsidRPr="00216596">
                    <w:rPr>
                      <w:rFonts w:ascii="Arial" w:eastAsia="Times New Roman" w:hAnsi="Arial" w:cs="Arial"/>
                      <w:i/>
                      <w:iCs/>
                      <w:sz w:val="20"/>
                      <w:szCs w:val="20"/>
                      <w:lang w:eastAsia="en-IN"/>
                    </w:rPr>
                    <w:t>Server-Based Java Programming</w:t>
                  </w:r>
                  <w:r w:rsidRPr="00216596">
                    <w:rPr>
                      <w:rFonts w:ascii="Arial" w:eastAsia="Times New Roman" w:hAnsi="Arial" w:cs="Arial"/>
                      <w:sz w:val="20"/>
                      <w:szCs w:val="20"/>
                      <w:lang w:eastAsia="en-IN"/>
                    </w:rPr>
                    <w:t>. Manning Publications Company.</w:t>
                  </w:r>
                </w:p>
                <w:p w:rsidR="00216596" w:rsidRPr="00216596" w:rsidRDefault="00216596" w:rsidP="00216596">
                  <w:pPr>
                    <w:spacing w:after="0" w:line="240" w:lineRule="auto"/>
                    <w:rPr>
                      <w:rFonts w:ascii="Times New Roman" w:eastAsia="Times New Roman" w:hAnsi="Times New Roman" w:cs="Times New Roman"/>
                      <w:sz w:val="24"/>
                      <w:szCs w:val="24"/>
                      <w:lang w:eastAsia="en-IN"/>
                    </w:rPr>
                  </w:pPr>
                  <w:r w:rsidRPr="00216596">
                    <w:rPr>
                      <w:rFonts w:ascii="Arial" w:eastAsia="Times New Roman" w:hAnsi="Symbol" w:cs="Arial"/>
                      <w:sz w:val="20"/>
                      <w:szCs w:val="20"/>
                      <w:lang w:eastAsia="en-IN"/>
                    </w:rPr>
                    <w:t></w:t>
                  </w:r>
                  <w:r w:rsidRPr="00216596">
                    <w:rPr>
                      <w:rFonts w:ascii="Arial" w:eastAsia="Times New Roman" w:hAnsi="Arial" w:cs="Arial"/>
                      <w:sz w:val="20"/>
                      <w:szCs w:val="20"/>
                      <w:lang w:eastAsia="en-IN"/>
                    </w:rPr>
                    <w:t xml:space="preserve">  Gong, Li. "Secure Java Class Loading" </w:t>
                  </w:r>
                  <w:hyperlink r:id="rId88" w:tgtFrame="new" w:history="1">
                    <w:r w:rsidRPr="00216596">
                      <w:rPr>
                        <w:rFonts w:ascii="Arial" w:eastAsia="Times New Roman" w:hAnsi="Arial" w:cs="Arial"/>
                        <w:color w:val="0000FF"/>
                        <w:sz w:val="20"/>
                        <w:szCs w:val="20"/>
                        <w:u w:val="single"/>
                        <w:lang w:eastAsia="en-IN"/>
                      </w:rPr>
                      <w:t>http://java.sun.com/people/ gong/papers/ieeeic98.pdf</w:t>
                    </w:r>
                  </w:hyperlink>
                </w:p>
                <w:p w:rsidR="00216596" w:rsidRPr="00216596" w:rsidRDefault="00216596" w:rsidP="00216596">
                  <w:pPr>
                    <w:spacing w:after="0" w:line="240" w:lineRule="auto"/>
                    <w:rPr>
                      <w:rFonts w:ascii="Arial" w:eastAsia="Times New Roman" w:hAnsi="Arial" w:cs="Arial"/>
                      <w:sz w:val="20"/>
                      <w:szCs w:val="20"/>
                      <w:lang w:eastAsia="en-IN"/>
                    </w:rPr>
                  </w:pPr>
                  <w:r w:rsidRPr="00216596">
                    <w:rPr>
                      <w:rFonts w:ascii="Times New Roman" w:eastAsia="Times New Roman" w:hAnsi="Symbol" w:cs="Times New Roman"/>
                      <w:sz w:val="24"/>
                      <w:szCs w:val="24"/>
                      <w:lang w:eastAsia="en-IN"/>
                    </w:rPr>
                    <w:t></w:t>
                  </w:r>
                  <w:r w:rsidRPr="00216596">
                    <w:rPr>
                      <w:rFonts w:ascii="Times New Roman" w:eastAsia="Times New Roman" w:hAnsi="Times New Roman" w:cs="Times New Roman"/>
                      <w:sz w:val="24"/>
                      <w:szCs w:val="24"/>
                      <w:lang w:eastAsia="en-IN"/>
                    </w:rPr>
                    <w:t xml:space="preserve">  </w:t>
                  </w:r>
                  <w:r w:rsidRPr="00216596">
                    <w:rPr>
                      <w:rFonts w:ascii="Arial" w:eastAsia="Times New Roman" w:hAnsi="Arial" w:cs="Arial"/>
                      <w:sz w:val="20"/>
                      <w:szCs w:val="20"/>
                      <w:lang w:eastAsia="en-IN"/>
                    </w:rPr>
                    <w:t>The Java Servlet Specification: </w:t>
                  </w:r>
                  <w:hyperlink r:id="rId89" w:tgtFrame="new" w:history="1">
                    <w:r w:rsidRPr="00216596">
                      <w:rPr>
                        <w:rFonts w:ascii="Arial" w:eastAsia="Times New Roman" w:hAnsi="Arial" w:cs="Arial"/>
                        <w:color w:val="0000FF"/>
                        <w:sz w:val="20"/>
                        <w:szCs w:val="20"/>
                        <w:u w:val="single"/>
                        <w:lang w:eastAsia="en-IN"/>
                      </w:rPr>
                      <w:t xml:space="preserve">http://jcp.org/aboutJava/ </w:t>
                    </w:r>
                    <w:r w:rsidRPr="00216596">
                      <w:rPr>
                        <w:rFonts w:ascii="Arial" w:eastAsia="Times New Roman" w:hAnsi="Arial" w:cs="Arial"/>
                        <w:color w:val="0000FF"/>
                        <w:sz w:val="20"/>
                        <w:szCs w:val="20"/>
                        <w:u w:val="single"/>
                        <w:lang w:eastAsia="en-IN"/>
                      </w:rPr>
                      <w:lastRenderedPageBreak/>
                      <w:t>communityprocess/first/jsr154/</w:t>
                    </w:r>
                  </w:hyperlink>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sz w:val="20"/>
                      <w:szCs w:val="20"/>
                      <w:lang w:eastAsia="en-IN"/>
                    </w:rPr>
                    <w:t>About The Author</w:t>
                  </w:r>
                  <w:r w:rsidRPr="00216596">
                    <w:rPr>
                      <w:rFonts w:ascii="Arial" w:eastAsia="Times New Roman" w:hAnsi="Arial" w:cs="Arial"/>
                      <w:sz w:val="20"/>
                      <w:szCs w:val="20"/>
                      <w:lang w:eastAsia="en-IN"/>
                    </w:rPr>
                    <w:br/>
                    <w:t>Rohit Chaudhri is a member of the mobile platforms and services lab at Motorola. The team investigates end-to-end application platforms for the wireless Internet. He has an MS in computer science and is a Sun Certified Programmer for the Java 2 Platform. </w:t>
                  </w:r>
                  <w:hyperlink r:id="rId90" w:history="1">
                    <w:r w:rsidRPr="00216596">
                      <w:rPr>
                        <w:rFonts w:ascii="Arial" w:eastAsia="Times New Roman" w:hAnsi="Arial" w:cs="Arial"/>
                        <w:color w:val="0000FF"/>
                        <w:sz w:val="20"/>
                        <w:szCs w:val="20"/>
                        <w:u w:val="single"/>
                        <w:lang w:eastAsia="en-IN"/>
                      </w:rPr>
                      <w:t>rohit.chaudhri@motorola.com</w:t>
                    </w:r>
                  </w:hyperlink>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noProof/>
                      <w:sz w:val="20"/>
                      <w:szCs w:val="20"/>
                      <w:lang w:eastAsia="en-IN"/>
                    </w:rPr>
                    <w:drawing>
                      <wp:inline distT="0" distB="0" distL="0" distR="0">
                        <wp:extent cx="3241040" cy="764540"/>
                        <wp:effectExtent l="0" t="0" r="0" b="0"/>
                        <wp:docPr id="21" name="Picture 21" descr="http://www2.sys-con.com/itsg/virtualcd/java/images/Source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2.sys-con.com/itsg/virtualcd/java/images/SourceCode.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241040" cy="764540"/>
                                </a:xfrm>
                                <a:prstGeom prst="rect">
                                  <a:avLst/>
                                </a:prstGeom>
                                <a:noFill/>
                                <a:ln>
                                  <a:noFill/>
                                </a:ln>
                              </pic:spPr>
                            </pic:pic>
                          </a:graphicData>
                        </a:graphic>
                      </wp:inline>
                    </w:drawing>
                  </w:r>
                </w:p>
                <w:p w:rsidR="00216596" w:rsidRPr="00216596" w:rsidRDefault="00216596" w:rsidP="00216596">
                  <w:pPr>
                    <w:spacing w:before="100" w:beforeAutospacing="1" w:after="100" w:afterAutospacing="1" w:line="240" w:lineRule="auto"/>
                    <w:rPr>
                      <w:rFonts w:ascii="Arial" w:eastAsia="Times New Roman" w:hAnsi="Arial" w:cs="Arial"/>
                      <w:sz w:val="20"/>
                      <w:szCs w:val="20"/>
                      <w:lang w:eastAsia="en-IN"/>
                    </w:rPr>
                  </w:pPr>
                  <w:r w:rsidRPr="00216596">
                    <w:rPr>
                      <w:rFonts w:ascii="Arial" w:eastAsia="Times New Roman" w:hAnsi="Arial" w:cs="Arial"/>
                      <w:b/>
                      <w:bCs/>
                      <w:sz w:val="27"/>
                      <w:szCs w:val="27"/>
                      <w:lang w:eastAsia="en-IN"/>
                    </w:rPr>
                    <w:t>"Understanding the Java Classloading Mechanism" </w:t>
                  </w:r>
                  <w:r w:rsidRPr="00216596">
                    <w:rPr>
                      <w:rFonts w:ascii="Arial" w:eastAsia="Times New Roman" w:hAnsi="Arial" w:cs="Arial"/>
                      <w:b/>
                      <w:bCs/>
                      <w:sz w:val="27"/>
                      <w:szCs w:val="27"/>
                      <w:lang w:eastAsia="en-IN"/>
                    </w:rPr>
                    <w:br/>
                    <w:t>Vol. 8, Issue 8, p. 16</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596">
                    <w:rPr>
                      <w:rFonts w:ascii="Courier New" w:eastAsia="Times New Roman" w:hAnsi="Courier New" w:cs="Courier New"/>
                      <w:sz w:val="20"/>
                      <w:szCs w:val="20"/>
                      <w:lang w:eastAsia="en-IN"/>
                    </w:rPr>
                    <w:tab/>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bookmarkStart w:id="159" w:name="s1"/>
                  <w:r w:rsidRPr="00216596">
                    <w:rPr>
                      <w:rFonts w:ascii="Arial" w:eastAsia="Times New Roman" w:hAnsi="Arial" w:cs="Arial"/>
                      <w:b/>
                      <w:bCs/>
                      <w:sz w:val="24"/>
                      <w:szCs w:val="24"/>
                      <w:lang w:eastAsia="en-IN"/>
                    </w:rPr>
                    <w:t>Listing 1</w:t>
                  </w:r>
                  <w:bookmarkEnd w:id="159"/>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 public class CustomClassLoader</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2. extends ClassLoader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3. //search repository</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 xml:space="preserve">        4. private List classRepository;</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5. public CustomClassLoader</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6. (ClassLoader parent,String searchPath)</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7. {S}</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8. protected Class findClass(String</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9. className) throws</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10. ClassNotFoundException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11. byte[] classBytes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12. loadFromCustomRepository(className);</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13. if(classBytes != null)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14. return defineClass</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15. (className,classBytes,0,classBytes.length);</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16.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17. //else</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18. throw new ClassNotFoundException(className);</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 xml:space="preserve">19. }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20.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bookmarkStart w:id="160" w:name="s2"/>
                  <w:r w:rsidRPr="00216596">
                    <w:rPr>
                      <w:rFonts w:ascii="Arial" w:eastAsia="Times New Roman" w:hAnsi="Arial" w:cs="Arial"/>
                      <w:b/>
                      <w:bCs/>
                      <w:sz w:val="24"/>
                      <w:szCs w:val="24"/>
                      <w:lang w:eastAsia="en-IN"/>
                    </w:rPr>
                    <w:t>Listing 2</w:t>
                  </w:r>
                  <w:bookmarkEnd w:id="160"/>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 public Class loadClass(String name)</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2. throws ClassNotFoundException</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lastRenderedPageBreak/>
                    <w:t xml:space="preserve">3. {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4.    //check if the class is already loaded</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5.    Class loadedClass = findLoadedClass(name);</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6.    if (loadedClass == null)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7.    //search for class in local</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 xml:space="preserve">             8.    //repository before delegating</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 xml:space="preserve">9.    .......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10. //if class not found delegate to parent</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 xml:space="preserve">11.  loadedClass =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13. this.getClass().getClassLoader().loadClass(name);</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13.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14. return loadedClass;</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216596">
                    <w:rPr>
                      <w:rFonts w:ascii="Arial" w:eastAsia="Times New Roman" w:hAnsi="Arial" w:cs="Arial"/>
                      <w:sz w:val="24"/>
                      <w:szCs w:val="24"/>
                      <w:lang w:eastAsia="en-IN"/>
                    </w:rPr>
                    <w:t>15. }</w:t>
                  </w:r>
                </w:p>
                <w:p w:rsidR="00216596" w:rsidRPr="00216596" w:rsidRDefault="00216596" w:rsidP="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bookmarkStart w:id="161" w:name="zip"/>
                <w:bookmarkEnd w:id="161"/>
                <w:p w:rsidR="00216596" w:rsidRPr="00216596" w:rsidRDefault="00216596" w:rsidP="00216596">
                  <w:pPr>
                    <w:spacing w:after="0" w:line="240" w:lineRule="auto"/>
                    <w:jc w:val="center"/>
                    <w:rPr>
                      <w:rFonts w:ascii="Arial" w:eastAsia="Times New Roman" w:hAnsi="Arial" w:cs="Arial"/>
                      <w:sz w:val="20"/>
                      <w:szCs w:val="20"/>
                      <w:lang w:eastAsia="en-IN"/>
                    </w:rPr>
                  </w:pPr>
                  <w:r w:rsidRPr="00216596">
                    <w:rPr>
                      <w:rFonts w:ascii="Arial" w:eastAsia="Times New Roman" w:hAnsi="Arial" w:cs="Arial"/>
                      <w:sz w:val="27"/>
                      <w:szCs w:val="27"/>
                      <w:lang w:eastAsia="en-IN"/>
                    </w:rPr>
                    <w:fldChar w:fldCharType="begin"/>
                  </w:r>
                  <w:r w:rsidRPr="00216596">
                    <w:rPr>
                      <w:rFonts w:ascii="Arial" w:eastAsia="Times New Roman" w:hAnsi="Arial" w:cs="Arial"/>
                      <w:sz w:val="27"/>
                      <w:szCs w:val="27"/>
                      <w:lang w:eastAsia="en-IN"/>
                    </w:rPr>
                    <w:instrText xml:space="preserve"> HYPERLINK "http://www2.sys-con.com/itsg/virtualcd/java/source/8-8/Chaudhri0808.zip" </w:instrText>
                  </w:r>
                  <w:r w:rsidRPr="00216596">
                    <w:rPr>
                      <w:rFonts w:ascii="Arial" w:eastAsia="Times New Roman" w:hAnsi="Arial" w:cs="Arial"/>
                      <w:sz w:val="27"/>
                      <w:szCs w:val="27"/>
                      <w:lang w:eastAsia="en-IN"/>
                    </w:rPr>
                    <w:fldChar w:fldCharType="separate"/>
                  </w:r>
                  <w:r w:rsidRPr="00216596">
                    <w:rPr>
                      <w:rFonts w:ascii="Arial" w:eastAsia="Times New Roman" w:hAnsi="Arial" w:cs="Arial"/>
                      <w:color w:val="0000FF"/>
                      <w:sz w:val="27"/>
                      <w:szCs w:val="27"/>
                      <w:lang w:eastAsia="en-IN"/>
                    </w:rPr>
                    <w:t>Additional Code for this Article</w:t>
                  </w:r>
                  <w:r w:rsidRPr="00216596">
                    <w:rPr>
                      <w:rFonts w:ascii="Arial" w:eastAsia="Times New Roman" w:hAnsi="Arial" w:cs="Arial"/>
                      <w:sz w:val="27"/>
                      <w:szCs w:val="27"/>
                      <w:lang w:eastAsia="en-IN"/>
                    </w:rPr>
                    <w:fldChar w:fldCharType="end"/>
                  </w:r>
                  <w:r w:rsidRPr="00216596">
                    <w:rPr>
                      <w:rFonts w:ascii="Arial" w:eastAsia="Times New Roman" w:hAnsi="Arial" w:cs="Arial"/>
                      <w:sz w:val="27"/>
                      <w:szCs w:val="27"/>
                      <w:lang w:eastAsia="en-IN"/>
                    </w:rPr>
                    <w:t> zip file ~7.62 KB</w:t>
                  </w:r>
                </w:p>
                <w:p w:rsidR="00216596" w:rsidRPr="00216596" w:rsidRDefault="00216596" w:rsidP="00216596">
                  <w:pPr>
                    <w:spacing w:after="0" w:line="240" w:lineRule="auto"/>
                    <w:jc w:val="center"/>
                    <w:rPr>
                      <w:rFonts w:ascii="Times New Roman" w:eastAsia="Times New Roman" w:hAnsi="Times New Roman" w:cs="Times New Roman"/>
                      <w:sz w:val="24"/>
                      <w:szCs w:val="24"/>
                      <w:lang w:eastAsia="en-IN"/>
                    </w:rPr>
                  </w:pPr>
                  <w:r w:rsidRPr="00216596">
                    <w:rPr>
                      <w:rFonts w:ascii="Arial" w:eastAsia="Times New Roman" w:hAnsi="Arial" w:cs="Arial"/>
                      <w:color w:val="999999"/>
                      <w:sz w:val="20"/>
                      <w:szCs w:val="20"/>
                      <w:lang w:eastAsia="en-IN"/>
                    </w:rPr>
                    <w:t>All Rights Reserved </w:t>
                  </w:r>
                  <w:r w:rsidRPr="00216596">
                    <w:rPr>
                      <w:rFonts w:ascii="Arial" w:eastAsia="Times New Roman" w:hAnsi="Arial" w:cs="Arial"/>
                      <w:color w:val="999999"/>
                      <w:sz w:val="20"/>
                      <w:szCs w:val="20"/>
                      <w:lang w:eastAsia="en-IN"/>
                    </w:rPr>
                    <w:br/>
                    <w:t>Copyright ©  2004 SYS-CON Media, Inc. </w:t>
                  </w:r>
                  <w:r w:rsidRPr="00216596">
                    <w:rPr>
                      <w:rFonts w:ascii="Arial" w:eastAsia="Times New Roman" w:hAnsi="Arial" w:cs="Arial"/>
                      <w:color w:val="999999"/>
                      <w:sz w:val="20"/>
                      <w:szCs w:val="20"/>
                      <w:lang w:eastAsia="en-IN"/>
                    </w:rPr>
                    <w:br/>
                  </w:r>
                  <w:r w:rsidRPr="00216596">
                    <w:rPr>
                      <w:rFonts w:ascii="Arial" w:eastAsia="Times New Roman" w:hAnsi="Arial" w:cs="Arial"/>
                      <w:sz w:val="20"/>
                      <w:szCs w:val="20"/>
                      <w:lang w:eastAsia="en-IN"/>
                    </w:rPr>
                    <w:t>  E-mail: </w:t>
                  </w:r>
                  <w:hyperlink r:id="rId92" w:history="1">
                    <w:r w:rsidRPr="00216596">
                      <w:rPr>
                        <w:rFonts w:ascii="Arial" w:eastAsia="Times New Roman" w:hAnsi="Arial" w:cs="Arial"/>
                        <w:color w:val="0000FF"/>
                        <w:sz w:val="20"/>
                        <w:szCs w:val="20"/>
                        <w:u w:val="single"/>
                        <w:lang w:eastAsia="en-IN"/>
                      </w:rPr>
                      <w:t>info@sys-con.com</w:t>
                    </w:r>
                  </w:hyperlink>
                </w:p>
                <w:p w:rsidR="00216596" w:rsidRPr="00216596" w:rsidRDefault="00216596" w:rsidP="00216596">
                  <w:pPr>
                    <w:spacing w:after="0" w:line="240" w:lineRule="auto"/>
                    <w:jc w:val="center"/>
                    <w:rPr>
                      <w:rFonts w:ascii="Times New Roman" w:eastAsia="Times New Roman" w:hAnsi="Times New Roman" w:cs="Times New Roman"/>
                      <w:sz w:val="24"/>
                      <w:szCs w:val="24"/>
                      <w:lang w:eastAsia="en-IN"/>
                    </w:rPr>
                  </w:pPr>
                  <w:r w:rsidRPr="00216596">
                    <w:rPr>
                      <w:rFonts w:ascii="Arial" w:eastAsia="Times New Roman" w:hAnsi="Arial" w:cs="Arial"/>
                      <w:sz w:val="15"/>
                      <w:szCs w:val="15"/>
                      <w:lang w:eastAsia="en-IN"/>
                    </w:rPr>
                    <w:t>Java and Java-based marks are trademarks or registered trademarks of Sun Microsystems, Inc. in the United States and other countries. SYS-CON Publications, Inc. is independent of Sun Microsystems, Inc.</w:t>
                  </w:r>
                </w:p>
              </w:tc>
            </w:tr>
          </w:tbl>
          <w:p w:rsidR="00216596" w:rsidRPr="00216596" w:rsidRDefault="00216596" w:rsidP="00216596">
            <w:pPr>
              <w:spacing w:after="0" w:line="240" w:lineRule="auto"/>
              <w:rPr>
                <w:rFonts w:ascii="Times New Roman" w:eastAsia="Times New Roman" w:hAnsi="Times New Roman" w:cs="Times New Roman"/>
                <w:sz w:val="24"/>
                <w:szCs w:val="24"/>
                <w:lang w:eastAsia="en-IN"/>
              </w:rPr>
            </w:pPr>
          </w:p>
        </w:tc>
      </w:tr>
    </w:tbl>
    <w:p w:rsidR="00216596" w:rsidRPr="00216596" w:rsidRDefault="00301C61" w:rsidP="00216596">
      <w:r>
        <w:lastRenderedPageBreak/>
        <w:t>11-100/21/2</w:t>
      </w:r>
      <w:bookmarkStart w:id="162" w:name="_GoBack"/>
      <w:bookmarkEnd w:id="162"/>
    </w:p>
    <w:sectPr w:rsidR="00216596" w:rsidRPr="00216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A42CD"/>
    <w:multiLevelType w:val="multilevel"/>
    <w:tmpl w:val="0C9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34A2B"/>
    <w:multiLevelType w:val="multilevel"/>
    <w:tmpl w:val="460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F0313"/>
    <w:multiLevelType w:val="multilevel"/>
    <w:tmpl w:val="2E6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46342"/>
    <w:multiLevelType w:val="multilevel"/>
    <w:tmpl w:val="4994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6074A"/>
    <w:multiLevelType w:val="multilevel"/>
    <w:tmpl w:val="AD1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070"/>
    <w:rsid w:val="00216596"/>
    <w:rsid w:val="00231B8E"/>
    <w:rsid w:val="00301C61"/>
    <w:rsid w:val="003D7070"/>
    <w:rsid w:val="00423CB4"/>
    <w:rsid w:val="00732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65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65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59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659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16596"/>
    <w:rPr>
      <w:color w:val="0000FF"/>
      <w:u w:val="single"/>
    </w:rPr>
  </w:style>
  <w:style w:type="paragraph" w:styleId="z-TopofForm">
    <w:name w:val="HTML Top of Form"/>
    <w:basedOn w:val="Normal"/>
    <w:next w:val="Normal"/>
    <w:link w:val="z-TopofFormChar"/>
    <w:hidden/>
    <w:uiPriority w:val="99"/>
    <w:semiHidden/>
    <w:unhideWhenUsed/>
    <w:rsid w:val="0021659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659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unhideWhenUsed/>
    <w:rsid w:val="0021659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216596"/>
    <w:rPr>
      <w:rFonts w:ascii="Arial" w:eastAsia="Times New Roman" w:hAnsi="Arial" w:cs="Arial"/>
      <w:vanish/>
      <w:sz w:val="16"/>
      <w:szCs w:val="16"/>
      <w:lang w:eastAsia="en-IN"/>
    </w:rPr>
  </w:style>
  <w:style w:type="character" w:customStyle="1" w:styleId="navheader">
    <w:name w:val="navheader"/>
    <w:basedOn w:val="DefaultParagraphFont"/>
    <w:rsid w:val="00216596"/>
  </w:style>
  <w:style w:type="character" w:customStyle="1" w:styleId="stbuttontext">
    <w:name w:val="stbuttontext"/>
    <w:basedOn w:val="DefaultParagraphFont"/>
    <w:rsid w:val="00216596"/>
  </w:style>
  <w:style w:type="character" w:customStyle="1" w:styleId="apple-converted-space">
    <w:name w:val="apple-converted-space"/>
    <w:basedOn w:val="DefaultParagraphFont"/>
    <w:rsid w:val="00216596"/>
  </w:style>
  <w:style w:type="paragraph" w:styleId="NormalWeb">
    <w:name w:val="Normal (Web)"/>
    <w:basedOn w:val="Normal"/>
    <w:uiPriority w:val="99"/>
    <w:unhideWhenUsed/>
    <w:rsid w:val="00216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165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6596"/>
    <w:rPr>
      <w:rFonts w:ascii="Courier New" w:eastAsia="Times New Roman" w:hAnsi="Courier New" w:cs="Courier New"/>
      <w:sz w:val="20"/>
      <w:szCs w:val="20"/>
      <w:lang w:eastAsia="en-IN"/>
    </w:rPr>
  </w:style>
  <w:style w:type="paragraph" w:customStyle="1" w:styleId="secondary">
    <w:name w:val="secondary"/>
    <w:basedOn w:val="Normal"/>
    <w:rsid w:val="00216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pyright">
    <w:name w:val="copyright"/>
    <w:basedOn w:val="Normal"/>
    <w:rsid w:val="00216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one-number">
    <w:name w:val="phone-number"/>
    <w:basedOn w:val="DefaultParagraphFont"/>
    <w:rsid w:val="00216596"/>
  </w:style>
  <w:style w:type="paragraph" w:customStyle="1" w:styleId="trademarks">
    <w:name w:val="trademarks"/>
    <w:basedOn w:val="Normal"/>
    <w:rsid w:val="00216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6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596"/>
    <w:rPr>
      <w:rFonts w:ascii="Tahoma" w:hAnsi="Tahoma" w:cs="Tahoma"/>
      <w:sz w:val="16"/>
      <w:szCs w:val="16"/>
    </w:rPr>
  </w:style>
  <w:style w:type="character" w:styleId="Strong">
    <w:name w:val="Strong"/>
    <w:basedOn w:val="DefaultParagraphFont"/>
    <w:uiPriority w:val="22"/>
    <w:qFormat/>
    <w:rsid w:val="00216596"/>
    <w:rPr>
      <w:b/>
      <w:bCs/>
    </w:rPr>
  </w:style>
  <w:style w:type="character" w:styleId="Emphasis">
    <w:name w:val="Emphasis"/>
    <w:basedOn w:val="DefaultParagraphFont"/>
    <w:uiPriority w:val="20"/>
    <w:qFormat/>
    <w:rsid w:val="002165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65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65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59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659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16596"/>
    <w:rPr>
      <w:color w:val="0000FF"/>
      <w:u w:val="single"/>
    </w:rPr>
  </w:style>
  <w:style w:type="paragraph" w:styleId="z-TopofForm">
    <w:name w:val="HTML Top of Form"/>
    <w:basedOn w:val="Normal"/>
    <w:next w:val="Normal"/>
    <w:link w:val="z-TopofFormChar"/>
    <w:hidden/>
    <w:uiPriority w:val="99"/>
    <w:semiHidden/>
    <w:unhideWhenUsed/>
    <w:rsid w:val="0021659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659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unhideWhenUsed/>
    <w:rsid w:val="0021659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216596"/>
    <w:rPr>
      <w:rFonts w:ascii="Arial" w:eastAsia="Times New Roman" w:hAnsi="Arial" w:cs="Arial"/>
      <w:vanish/>
      <w:sz w:val="16"/>
      <w:szCs w:val="16"/>
      <w:lang w:eastAsia="en-IN"/>
    </w:rPr>
  </w:style>
  <w:style w:type="character" w:customStyle="1" w:styleId="navheader">
    <w:name w:val="navheader"/>
    <w:basedOn w:val="DefaultParagraphFont"/>
    <w:rsid w:val="00216596"/>
  </w:style>
  <w:style w:type="character" w:customStyle="1" w:styleId="stbuttontext">
    <w:name w:val="stbuttontext"/>
    <w:basedOn w:val="DefaultParagraphFont"/>
    <w:rsid w:val="00216596"/>
  </w:style>
  <w:style w:type="character" w:customStyle="1" w:styleId="apple-converted-space">
    <w:name w:val="apple-converted-space"/>
    <w:basedOn w:val="DefaultParagraphFont"/>
    <w:rsid w:val="00216596"/>
  </w:style>
  <w:style w:type="paragraph" w:styleId="NormalWeb">
    <w:name w:val="Normal (Web)"/>
    <w:basedOn w:val="Normal"/>
    <w:uiPriority w:val="99"/>
    <w:unhideWhenUsed/>
    <w:rsid w:val="00216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165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6596"/>
    <w:rPr>
      <w:rFonts w:ascii="Courier New" w:eastAsia="Times New Roman" w:hAnsi="Courier New" w:cs="Courier New"/>
      <w:sz w:val="20"/>
      <w:szCs w:val="20"/>
      <w:lang w:eastAsia="en-IN"/>
    </w:rPr>
  </w:style>
  <w:style w:type="paragraph" w:customStyle="1" w:styleId="secondary">
    <w:name w:val="secondary"/>
    <w:basedOn w:val="Normal"/>
    <w:rsid w:val="00216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pyright">
    <w:name w:val="copyright"/>
    <w:basedOn w:val="Normal"/>
    <w:rsid w:val="00216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one-number">
    <w:name w:val="phone-number"/>
    <w:basedOn w:val="DefaultParagraphFont"/>
    <w:rsid w:val="00216596"/>
  </w:style>
  <w:style w:type="paragraph" w:customStyle="1" w:styleId="trademarks">
    <w:name w:val="trademarks"/>
    <w:basedOn w:val="Normal"/>
    <w:rsid w:val="00216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6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596"/>
    <w:rPr>
      <w:rFonts w:ascii="Tahoma" w:hAnsi="Tahoma" w:cs="Tahoma"/>
      <w:sz w:val="16"/>
      <w:szCs w:val="16"/>
    </w:rPr>
  </w:style>
  <w:style w:type="character" w:styleId="Strong">
    <w:name w:val="Strong"/>
    <w:basedOn w:val="DefaultParagraphFont"/>
    <w:uiPriority w:val="22"/>
    <w:qFormat/>
    <w:rsid w:val="00216596"/>
    <w:rPr>
      <w:b/>
      <w:bCs/>
    </w:rPr>
  </w:style>
  <w:style w:type="character" w:styleId="Emphasis">
    <w:name w:val="Emphasis"/>
    <w:basedOn w:val="DefaultParagraphFont"/>
    <w:uiPriority w:val="20"/>
    <w:qFormat/>
    <w:rsid w:val="00216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492270">
      <w:bodyDiv w:val="1"/>
      <w:marLeft w:val="0"/>
      <w:marRight w:val="0"/>
      <w:marTop w:val="0"/>
      <w:marBottom w:val="0"/>
      <w:divBdr>
        <w:top w:val="none" w:sz="0" w:space="0" w:color="auto"/>
        <w:left w:val="none" w:sz="0" w:space="0" w:color="auto"/>
        <w:bottom w:val="none" w:sz="0" w:space="0" w:color="auto"/>
        <w:right w:val="none" w:sz="0" w:space="0" w:color="auto"/>
      </w:divBdr>
      <w:divsChild>
        <w:div w:id="2074039433">
          <w:marLeft w:val="0"/>
          <w:marRight w:val="0"/>
          <w:marTop w:val="0"/>
          <w:marBottom w:val="0"/>
          <w:divBdr>
            <w:top w:val="none" w:sz="0" w:space="0" w:color="auto"/>
            <w:left w:val="none" w:sz="0" w:space="0" w:color="auto"/>
            <w:bottom w:val="none" w:sz="0" w:space="0" w:color="auto"/>
            <w:right w:val="none" w:sz="0" w:space="0" w:color="auto"/>
          </w:divBdr>
          <w:divsChild>
            <w:div w:id="830677394">
              <w:marLeft w:val="0"/>
              <w:marRight w:val="0"/>
              <w:marTop w:val="0"/>
              <w:marBottom w:val="0"/>
              <w:divBdr>
                <w:top w:val="none" w:sz="0" w:space="0" w:color="auto"/>
                <w:left w:val="none" w:sz="0" w:space="0" w:color="auto"/>
                <w:bottom w:val="none" w:sz="0" w:space="0" w:color="auto"/>
                <w:right w:val="none" w:sz="0" w:space="0" w:color="auto"/>
              </w:divBdr>
            </w:div>
          </w:divsChild>
        </w:div>
        <w:div w:id="1462066363">
          <w:marLeft w:val="0"/>
          <w:marRight w:val="0"/>
          <w:marTop w:val="150"/>
          <w:marBottom w:val="150"/>
          <w:divBdr>
            <w:top w:val="none" w:sz="0" w:space="0" w:color="auto"/>
            <w:left w:val="none" w:sz="0" w:space="0" w:color="auto"/>
            <w:bottom w:val="none" w:sz="0" w:space="0" w:color="auto"/>
            <w:right w:val="none" w:sz="0" w:space="0" w:color="auto"/>
          </w:divBdr>
          <w:divsChild>
            <w:div w:id="1835488064">
              <w:marLeft w:val="0"/>
              <w:marRight w:val="0"/>
              <w:marTop w:val="150"/>
              <w:marBottom w:val="150"/>
              <w:divBdr>
                <w:top w:val="none" w:sz="0" w:space="0" w:color="auto"/>
                <w:left w:val="none" w:sz="0" w:space="0" w:color="auto"/>
                <w:bottom w:val="none" w:sz="0" w:space="0" w:color="auto"/>
                <w:right w:val="none" w:sz="0" w:space="0" w:color="auto"/>
              </w:divBdr>
              <w:divsChild>
                <w:div w:id="783769760">
                  <w:marLeft w:val="0"/>
                  <w:marRight w:val="90"/>
                  <w:marTop w:val="0"/>
                  <w:marBottom w:val="0"/>
                  <w:divBdr>
                    <w:top w:val="single" w:sz="6" w:space="0" w:color="C5C5C5"/>
                    <w:left w:val="single" w:sz="6" w:space="0" w:color="C5C5C5"/>
                    <w:bottom w:val="single" w:sz="6" w:space="0" w:color="C5C5C5"/>
                    <w:right w:val="single" w:sz="6" w:space="0" w:color="C5C5C5"/>
                  </w:divBdr>
                </w:div>
              </w:divsChild>
            </w:div>
          </w:divsChild>
        </w:div>
        <w:div w:id="1105275212">
          <w:marLeft w:val="0"/>
          <w:marRight w:val="450"/>
          <w:marTop w:val="0"/>
          <w:marBottom w:val="0"/>
          <w:divBdr>
            <w:top w:val="none" w:sz="0" w:space="0" w:color="auto"/>
            <w:left w:val="none" w:sz="0" w:space="0" w:color="auto"/>
            <w:bottom w:val="none" w:sz="0" w:space="0" w:color="auto"/>
            <w:right w:val="none" w:sz="0" w:space="0" w:color="auto"/>
          </w:divBdr>
          <w:divsChild>
            <w:div w:id="1476138047">
              <w:marLeft w:val="90"/>
              <w:marRight w:val="150"/>
              <w:marTop w:val="0"/>
              <w:marBottom w:val="0"/>
              <w:divBdr>
                <w:top w:val="none" w:sz="0" w:space="0" w:color="auto"/>
                <w:left w:val="none" w:sz="0" w:space="0" w:color="auto"/>
                <w:bottom w:val="none" w:sz="0" w:space="0" w:color="auto"/>
                <w:right w:val="none" w:sz="0" w:space="0" w:color="auto"/>
              </w:divBdr>
              <w:divsChild>
                <w:div w:id="309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785">
          <w:marLeft w:val="0"/>
          <w:marRight w:val="0"/>
          <w:marTop w:val="0"/>
          <w:marBottom w:val="300"/>
          <w:divBdr>
            <w:top w:val="none" w:sz="0" w:space="0" w:color="auto"/>
            <w:left w:val="none" w:sz="0" w:space="0" w:color="auto"/>
            <w:bottom w:val="none" w:sz="0" w:space="0" w:color="auto"/>
            <w:right w:val="none" w:sz="0" w:space="0" w:color="auto"/>
          </w:divBdr>
        </w:div>
        <w:div w:id="1606959044">
          <w:marLeft w:val="0"/>
          <w:marRight w:val="0"/>
          <w:marTop w:val="0"/>
          <w:marBottom w:val="300"/>
          <w:divBdr>
            <w:top w:val="none" w:sz="0" w:space="0" w:color="auto"/>
            <w:left w:val="none" w:sz="0" w:space="0" w:color="auto"/>
            <w:bottom w:val="none" w:sz="0" w:space="0" w:color="auto"/>
            <w:right w:val="none" w:sz="0" w:space="0" w:color="auto"/>
          </w:divBdr>
          <w:divsChild>
            <w:div w:id="1580018163">
              <w:marLeft w:val="0"/>
              <w:marRight w:val="0"/>
              <w:marTop w:val="0"/>
              <w:marBottom w:val="0"/>
              <w:divBdr>
                <w:top w:val="single" w:sz="6" w:space="0" w:color="999999"/>
                <w:left w:val="single" w:sz="6" w:space="0" w:color="999999"/>
                <w:bottom w:val="single" w:sz="6" w:space="8" w:color="999999"/>
                <w:right w:val="single" w:sz="6" w:space="0" w:color="999999"/>
              </w:divBdr>
            </w:div>
          </w:divsChild>
        </w:div>
        <w:div w:id="1165704118">
          <w:marLeft w:val="0"/>
          <w:marRight w:val="0"/>
          <w:marTop w:val="0"/>
          <w:marBottom w:val="0"/>
          <w:divBdr>
            <w:top w:val="none" w:sz="0" w:space="0" w:color="auto"/>
            <w:left w:val="none" w:sz="0" w:space="0" w:color="auto"/>
            <w:bottom w:val="none" w:sz="0" w:space="0" w:color="auto"/>
            <w:right w:val="none" w:sz="0" w:space="0" w:color="auto"/>
          </w:divBdr>
          <w:divsChild>
            <w:div w:id="329911858">
              <w:marLeft w:val="0"/>
              <w:marRight w:val="0"/>
              <w:marTop w:val="0"/>
              <w:marBottom w:val="0"/>
              <w:divBdr>
                <w:top w:val="none" w:sz="0" w:space="0" w:color="auto"/>
                <w:left w:val="none" w:sz="0" w:space="0" w:color="auto"/>
                <w:bottom w:val="none" w:sz="0" w:space="0" w:color="auto"/>
                <w:right w:val="none" w:sz="0" w:space="0" w:color="auto"/>
              </w:divBdr>
            </w:div>
            <w:div w:id="2128967340">
              <w:marLeft w:val="0"/>
              <w:marRight w:val="0"/>
              <w:marTop w:val="0"/>
              <w:marBottom w:val="0"/>
              <w:divBdr>
                <w:top w:val="none" w:sz="0" w:space="0" w:color="auto"/>
                <w:left w:val="none" w:sz="0" w:space="0" w:color="auto"/>
                <w:bottom w:val="none" w:sz="0" w:space="0" w:color="auto"/>
                <w:right w:val="none" w:sz="0" w:space="0" w:color="auto"/>
              </w:divBdr>
              <w:divsChild>
                <w:div w:id="465857436">
                  <w:marLeft w:val="0"/>
                  <w:marRight w:val="0"/>
                  <w:marTop w:val="0"/>
                  <w:marBottom w:val="0"/>
                  <w:divBdr>
                    <w:top w:val="none" w:sz="0" w:space="0" w:color="auto"/>
                    <w:left w:val="none" w:sz="0" w:space="0" w:color="auto"/>
                    <w:bottom w:val="none" w:sz="0" w:space="0" w:color="auto"/>
                    <w:right w:val="none" w:sz="0" w:space="0" w:color="auto"/>
                  </w:divBdr>
                </w:div>
                <w:div w:id="874270056">
                  <w:marLeft w:val="0"/>
                  <w:marRight w:val="0"/>
                  <w:marTop w:val="0"/>
                  <w:marBottom w:val="0"/>
                  <w:divBdr>
                    <w:top w:val="none" w:sz="0" w:space="0" w:color="auto"/>
                    <w:left w:val="none" w:sz="0" w:space="0" w:color="auto"/>
                    <w:bottom w:val="none" w:sz="0" w:space="0" w:color="auto"/>
                    <w:right w:val="none" w:sz="0" w:space="0" w:color="auto"/>
                  </w:divBdr>
                </w:div>
                <w:div w:id="128279548">
                  <w:marLeft w:val="0"/>
                  <w:marRight w:val="0"/>
                  <w:marTop w:val="0"/>
                  <w:marBottom w:val="0"/>
                  <w:divBdr>
                    <w:top w:val="none" w:sz="0" w:space="0" w:color="auto"/>
                    <w:left w:val="none" w:sz="0" w:space="0" w:color="auto"/>
                    <w:bottom w:val="none" w:sz="0" w:space="0" w:color="auto"/>
                    <w:right w:val="none" w:sz="0" w:space="0" w:color="auto"/>
                  </w:divBdr>
                </w:div>
                <w:div w:id="7009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7.gif"/><Relationship Id="rId26" Type="http://schemas.openxmlformats.org/officeDocument/2006/relationships/hyperlink" Target="http://www.onjava.com/topics/java/java_ide" TargetMode="External"/><Relationship Id="rId39" Type="http://schemas.openxmlformats.org/officeDocument/2006/relationships/hyperlink" Target="http://www.onjava.com/lpt/a/5586" TargetMode="External"/><Relationship Id="rId21" Type="http://schemas.openxmlformats.org/officeDocument/2006/relationships/hyperlink" Target="http://www.onjava.com/topics/java/Java_Design" TargetMode="External"/><Relationship Id="rId34" Type="http://schemas.openxmlformats.org/officeDocument/2006/relationships/hyperlink" Target="http://www.onjava.com/topics/java/P2P_Java" TargetMode="External"/><Relationship Id="rId42" Type="http://schemas.openxmlformats.org/officeDocument/2006/relationships/hyperlink" Target="javascript:void(0)" TargetMode="External"/><Relationship Id="rId47" Type="http://schemas.openxmlformats.org/officeDocument/2006/relationships/image" Target="media/image11.jpeg"/><Relationship Id="rId50" Type="http://schemas.openxmlformats.org/officeDocument/2006/relationships/hyperlink" Target="http://www.onjava.com/pub/a/onjava/2005/01/26/classloading.html?page=2" TargetMode="External"/><Relationship Id="rId55" Type="http://schemas.openxmlformats.org/officeDocument/2006/relationships/hyperlink" Target="http://oreilly.com/contact.html" TargetMode="External"/><Relationship Id="rId63" Type="http://schemas.openxmlformats.org/officeDocument/2006/relationships/hyperlink" Target="http://forums.oreilly.com/" TargetMode="External"/><Relationship Id="rId68" Type="http://schemas.openxmlformats.org/officeDocument/2006/relationships/hyperlink" Target="http://ug.oreilly.com/" TargetMode="External"/><Relationship Id="rId76" Type="http://schemas.openxmlformats.org/officeDocument/2006/relationships/hyperlink" Target="http://shop.oreilly.com/category/customer-service.do" TargetMode="External"/><Relationship Id="rId84" Type="http://schemas.openxmlformats.org/officeDocument/2006/relationships/hyperlink" Target="http://www2.sys-con.com/itsg/virtualcd/java/archives/0808/chaudhri/index.html" TargetMode="External"/><Relationship Id="rId89" Type="http://schemas.openxmlformats.org/officeDocument/2006/relationships/hyperlink" Target="http://jcp.org/aboutJava/communityprocess/first/jsr154/" TargetMode="External"/><Relationship Id="rId7" Type="http://schemas.openxmlformats.org/officeDocument/2006/relationships/image" Target="media/image1.jpeg"/><Relationship Id="rId71" Type="http://schemas.openxmlformats.org/officeDocument/2006/relationships/hyperlink" Target="http://craftzine.com/" TargetMode="External"/><Relationship Id="rId92" Type="http://schemas.openxmlformats.org/officeDocument/2006/relationships/hyperlink" Target="mailto:info@sys-con.com" TargetMode="Externa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hyperlink" Target="http://www.onjava.com/topics/java/Java_Security" TargetMode="External"/><Relationship Id="rId11" Type="http://schemas.openxmlformats.org/officeDocument/2006/relationships/image" Target="media/image3.gif"/><Relationship Id="rId24" Type="http://schemas.openxmlformats.org/officeDocument/2006/relationships/hyperlink" Target="http://www.onjava.com/topics/java/jdo" TargetMode="External"/><Relationship Id="rId32" Type="http://schemas.openxmlformats.org/officeDocument/2006/relationships/hyperlink" Target="http://www.onjava.com/topics/java/JSP_Servlets" TargetMode="External"/><Relationship Id="rId37" Type="http://schemas.openxmlformats.org/officeDocument/2006/relationships/hyperlink" Target="http://www.addthis.com/bookmark.php" TargetMode="External"/><Relationship Id="rId40" Type="http://schemas.openxmlformats.org/officeDocument/2006/relationships/hyperlink" Target="http://www.oreillynet.com/pub/feed/7" TargetMode="External"/><Relationship Id="rId45" Type="http://schemas.openxmlformats.org/officeDocument/2006/relationships/hyperlink" Target="http://java.sun.com/j2se/1.5.0/docs/api/java/lang/ClassNotFoundException.html" TargetMode="External"/><Relationship Id="rId53" Type="http://schemas.openxmlformats.org/officeDocument/2006/relationships/hyperlink" Target="http://oreilly.com/academic/" TargetMode="External"/><Relationship Id="rId58" Type="http://schemas.openxmlformats.org/officeDocument/2006/relationships/hyperlink" Target="http://oreilly.com/oreilly/privacy.csp" TargetMode="External"/><Relationship Id="rId66" Type="http://schemas.openxmlformats.org/officeDocument/2006/relationships/hyperlink" Target="http://answers.oreilly.com/" TargetMode="External"/><Relationship Id="rId74" Type="http://schemas.openxmlformats.org/officeDocument/2006/relationships/hyperlink" Target="http://blogs.forbes.com/oreillymedia/" TargetMode="External"/><Relationship Id="rId79" Type="http://schemas.openxmlformats.org/officeDocument/2006/relationships/hyperlink" Target="http://shop.oreilly.com/category/customer-service/oreilly-guarantee.do" TargetMode="External"/><Relationship Id="rId87" Type="http://schemas.openxmlformats.org/officeDocument/2006/relationships/hyperlink" Target="http://www.java.sun.com/people/gbracha/classloaders.ps" TargetMode="External"/><Relationship Id="rId5" Type="http://schemas.openxmlformats.org/officeDocument/2006/relationships/webSettings" Target="webSettings.xml"/><Relationship Id="rId61" Type="http://schemas.openxmlformats.org/officeDocument/2006/relationships/hyperlink" Target="http://oreilly.com/authors/" TargetMode="External"/><Relationship Id="rId82" Type="http://schemas.openxmlformats.org/officeDocument/2006/relationships/image" Target="media/image15.jpeg"/><Relationship Id="rId90" Type="http://schemas.openxmlformats.org/officeDocument/2006/relationships/hyperlink" Target="mailto:rohit.chaudhri@motorola.com" TargetMode="External"/><Relationship Id="rId19" Type="http://schemas.openxmlformats.org/officeDocument/2006/relationships/image" Target="media/image8.gif"/><Relationship Id="rId14" Type="http://schemas.openxmlformats.org/officeDocument/2006/relationships/image" Target="media/image5.wmf"/><Relationship Id="rId22" Type="http://schemas.openxmlformats.org/officeDocument/2006/relationships/hyperlink" Target="http://www.onjava.com/topics/java/EJB" TargetMode="External"/><Relationship Id="rId27" Type="http://schemas.openxmlformats.org/officeDocument/2006/relationships/hyperlink" Target="http://www.onjava.com/topics/java/Java_Media" TargetMode="External"/><Relationship Id="rId30" Type="http://schemas.openxmlformats.org/officeDocument/2006/relationships/hyperlink" Target="http://www.onjava.com/topics/java/javasys" TargetMode="External"/><Relationship Id="rId35" Type="http://schemas.openxmlformats.org/officeDocument/2006/relationships/hyperlink" Target="http://www.onjava.com/topics/java/wsdl_uddi" TargetMode="External"/><Relationship Id="rId43" Type="http://schemas.openxmlformats.org/officeDocument/2006/relationships/image" Target="media/image10.gif"/><Relationship Id="rId48" Type="http://schemas.openxmlformats.org/officeDocument/2006/relationships/hyperlink" Target="http://www.onjava.com/pub/a/onjava/2005/01/26/classloading.html?page=2" TargetMode="External"/><Relationship Id="rId56" Type="http://schemas.openxmlformats.org/officeDocument/2006/relationships/hyperlink" Target="http://oreilly.com/about/" TargetMode="External"/><Relationship Id="rId64" Type="http://schemas.openxmlformats.org/officeDocument/2006/relationships/hyperlink" Target="https://members.oreilly.com/" TargetMode="External"/><Relationship Id="rId69" Type="http://schemas.openxmlformats.org/officeDocument/2006/relationships/hyperlink" Target="http://makezine.com/" TargetMode="External"/><Relationship Id="rId77" Type="http://schemas.openxmlformats.org/officeDocument/2006/relationships/hyperlink" Target="http://shop.oreilly.com/category/customer-service/shipping-information.do" TargetMode="External"/><Relationship Id="rId8" Type="http://schemas.openxmlformats.org/officeDocument/2006/relationships/hyperlink" Target="http://www.oreilly.com/" TargetMode="External"/><Relationship Id="rId51" Type="http://schemas.openxmlformats.org/officeDocument/2006/relationships/image" Target="media/image12.gif"/><Relationship Id="rId72" Type="http://schemas.openxmlformats.org/officeDocument/2006/relationships/hyperlink" Target="http://igniteshow.com/" TargetMode="External"/><Relationship Id="rId80" Type="http://schemas.openxmlformats.org/officeDocument/2006/relationships/image" Target="media/image13.jpeg"/><Relationship Id="rId85" Type="http://schemas.openxmlformats.org/officeDocument/2006/relationships/hyperlink" Target="http://www2.sys-con.com/itsg/virtualcd/java/archives/0808/chaudhri/index.html"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oreilly.com/conferences/" TargetMode="External"/><Relationship Id="rId17" Type="http://schemas.openxmlformats.org/officeDocument/2006/relationships/control" Target="activeX/activeX2.xml"/><Relationship Id="rId25" Type="http://schemas.openxmlformats.org/officeDocument/2006/relationships/hyperlink" Target="http://www.onjava.com/topics/java/J2EE" TargetMode="External"/><Relationship Id="rId33" Type="http://schemas.openxmlformats.org/officeDocument/2006/relationships/hyperlink" Target="http://www.onjava.com/topics/java/open_source_java" TargetMode="External"/><Relationship Id="rId38" Type="http://schemas.openxmlformats.org/officeDocument/2006/relationships/image" Target="media/image9.gif"/><Relationship Id="rId46" Type="http://schemas.openxmlformats.org/officeDocument/2006/relationships/hyperlink" Target="http://java.sun.com/j2se/1.5.0/docs/api/java/lang/ClassCastException.html" TargetMode="External"/><Relationship Id="rId59" Type="http://schemas.openxmlformats.org/officeDocument/2006/relationships/hyperlink" Target="http://oreilly.com/terms/" TargetMode="External"/><Relationship Id="rId67" Type="http://schemas.openxmlformats.org/officeDocument/2006/relationships/hyperlink" Target="http://oreilly.com/feeds/" TargetMode="External"/><Relationship Id="rId20" Type="http://schemas.openxmlformats.org/officeDocument/2006/relationships/hyperlink" Target="http://www.onjava.com/pub/q/all_onjava_articles" TargetMode="External"/><Relationship Id="rId41" Type="http://schemas.openxmlformats.org/officeDocument/2006/relationships/hyperlink" Target="http://www.oreillynet.com/cs/nl/home" TargetMode="External"/><Relationship Id="rId54" Type="http://schemas.openxmlformats.org/officeDocument/2006/relationships/hyperlink" Target="http://oreilly.com/jobs/" TargetMode="External"/><Relationship Id="rId62" Type="http://schemas.openxmlformats.org/officeDocument/2006/relationships/hyperlink" Target="http://oreilly.com/community/" TargetMode="External"/><Relationship Id="rId70" Type="http://schemas.openxmlformats.org/officeDocument/2006/relationships/hyperlink" Target="http://makerfaire.com/" TargetMode="External"/><Relationship Id="rId75" Type="http://schemas.openxmlformats.org/officeDocument/2006/relationships/hyperlink" Target="http://shop.oreilly.com/category/customer-service.do" TargetMode="External"/><Relationship Id="rId83" Type="http://schemas.openxmlformats.org/officeDocument/2006/relationships/image" Target="media/image16.jpeg"/><Relationship Id="rId88" Type="http://schemas.openxmlformats.org/officeDocument/2006/relationships/hyperlink" Target="http://java.sun.com/people/gong/papers/ieeeic98.pdf" TargetMode="External"/><Relationship Id="rId91"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www.onjava.com/" TargetMode="External"/><Relationship Id="rId15" Type="http://schemas.openxmlformats.org/officeDocument/2006/relationships/control" Target="activeX/activeX1.xml"/><Relationship Id="rId23" Type="http://schemas.openxmlformats.org/officeDocument/2006/relationships/hyperlink" Target="http://www.onjava.com/topics/java/java_xml" TargetMode="External"/><Relationship Id="rId28" Type="http://schemas.openxmlformats.org/officeDocument/2006/relationships/hyperlink" Target="http://www.onjava.com/topics/java/J2SE" TargetMode="External"/><Relationship Id="rId36" Type="http://schemas.openxmlformats.org/officeDocument/2006/relationships/hyperlink" Target="http://www.onjava.com/topics/java/Wireless_Java" TargetMode="External"/><Relationship Id="rId49" Type="http://schemas.openxmlformats.org/officeDocument/2006/relationships/hyperlink" Target="http://www.onjava.com/pub/a/onjava/2005/01/26/classloading.html?page=3" TargetMode="External"/><Relationship Id="rId57" Type="http://schemas.openxmlformats.org/officeDocument/2006/relationships/hyperlink" Target="http://press.oreilly.com/index.html" TargetMode="External"/><Relationship Id="rId10" Type="http://schemas.openxmlformats.org/officeDocument/2006/relationships/hyperlink" Target="http://safari.oreilly.com/" TargetMode="External"/><Relationship Id="rId31" Type="http://schemas.openxmlformats.org/officeDocument/2006/relationships/hyperlink" Target="http://www.onjava.com/topics/java/jdbc_sqlj" TargetMode="External"/><Relationship Id="rId44" Type="http://schemas.openxmlformats.org/officeDocument/2006/relationships/hyperlink" Target="http://www.onjava.com/pub/au/2121" TargetMode="External"/><Relationship Id="rId52" Type="http://schemas.openxmlformats.org/officeDocument/2006/relationships/hyperlink" Target="http://del.icio.us/post" TargetMode="External"/><Relationship Id="rId60" Type="http://schemas.openxmlformats.org/officeDocument/2006/relationships/hyperlink" Target="http://oreilly.com/oreilly/author/intro.csp" TargetMode="External"/><Relationship Id="rId65" Type="http://schemas.openxmlformats.org/officeDocument/2006/relationships/hyperlink" Target="http://elists.oreilly.com/" TargetMode="External"/><Relationship Id="rId73" Type="http://schemas.openxmlformats.org/officeDocument/2006/relationships/hyperlink" Target="https://www.x.com/community/ppx/devzone" TargetMode="External"/><Relationship Id="rId78" Type="http://schemas.openxmlformats.org/officeDocument/2006/relationships/hyperlink" Target="http://shop.oreilly.com/category/customer-service/ordering-payment.do" TargetMode="External"/><Relationship Id="rId81" Type="http://schemas.openxmlformats.org/officeDocument/2006/relationships/image" Target="media/image14.jpeg"/><Relationship Id="rId86" Type="http://schemas.openxmlformats.org/officeDocument/2006/relationships/hyperlink" Target="http://www2.sys-con.com/itsg/virtualcd/java/archives/0808/chaudhri/index.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4993</Words>
  <Characters>28462</Characters>
  <Application>Microsoft Office Word</Application>
  <DocSecurity>0</DocSecurity>
  <Lines>237</Lines>
  <Paragraphs>66</Paragraphs>
  <ScaleCrop>false</ScaleCrop>
  <Company/>
  <LinksUpToDate>false</LinksUpToDate>
  <CharactersWithSpaces>33389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2014-04-07T12:10:00Z</dcterms:created>
  <dcterms:modified xsi:type="dcterms:W3CDTF">2014-04-27T09:37:00Z</dcterms:modified>
</cp:coreProperties>
</file>